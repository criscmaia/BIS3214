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49010" w14:textId="7202A92D" w:rsidR="00D227CD" w:rsidRPr="00D227CD" w:rsidRDefault="00D227CD" w:rsidP="00FF1200">
      <w:pPr>
        <w:rPr>
          <w:vertAlign w:val="subscript"/>
        </w:rPr>
      </w:pPr>
      <w:bookmarkStart w:id="0" w:name="OLE_LINK3"/>
      <w:bookmarkStart w:id="1" w:name="OLE_LINK2"/>
      <w:bookmarkStart w:id="2" w:name="OLE_LINK1"/>
      <w:r>
        <w:rPr>
          <w:vertAlign w:val="subscript"/>
        </w:rPr>
        <w:softHyphen/>
      </w:r>
      <w:r>
        <w:rPr>
          <w:vertAlign w:val="subscript"/>
        </w:rPr>
        <w:softHyphen/>
      </w:r>
      <w:r>
        <w:rPr>
          <w:vertAlign w:val="subscript"/>
        </w:rPr>
        <w:softHyphen/>
      </w:r>
      <w:r>
        <w:rPr>
          <w:vertAlign w:val="subscript"/>
        </w:rPr>
        <w:softHyphen/>
      </w:r>
      <w:r>
        <w:rPr>
          <w:vertAlign w:val="subscript"/>
        </w:rPr>
        <w:softHyphen/>
      </w:r>
      <w:r>
        <w:rPr>
          <w:vertAlign w:val="subscript"/>
        </w:rPr>
        <w:softHyphen/>
      </w:r>
    </w:p>
    <w:sdt>
      <w:sdtPr>
        <w:id w:val="2147385707"/>
        <w:docPartObj>
          <w:docPartGallery w:val="Cover Pages"/>
          <w:docPartUnique/>
        </w:docPartObj>
      </w:sdtPr>
      <w:sdtContent>
        <w:p w14:paraId="7B3D822D" w14:textId="153A1BAE" w:rsidR="00FF1200" w:rsidRDefault="00FF1200" w:rsidP="00FF1200">
          <w:pPr>
            <w:rPr>
              <w:rFonts w:ascii="Helvetica-Bold" w:hAnsi="Helvetica-Bold" w:cs="Helvetica-Bold"/>
              <w:b/>
              <w:bCs/>
              <w:sz w:val="30"/>
              <w:szCs w:val="30"/>
              <w:lang w:eastAsia="en-GB"/>
            </w:rPr>
          </w:pPr>
          <w:r>
            <w:rPr>
              <w:noProof/>
              <w:lang w:val="en-US"/>
            </w:rPr>
            <w:drawing>
              <wp:anchor distT="0" distB="0" distL="114300" distR="114300" simplePos="0" relativeHeight="251659776" behindDoc="1" locked="0" layoutInCell="1" allowOverlap="1" wp14:anchorId="5038CBC2" wp14:editId="6C66D3BF">
                <wp:simplePos x="0" y="0"/>
                <wp:positionH relativeFrom="column">
                  <wp:posOffset>3086100</wp:posOffset>
                </wp:positionH>
                <wp:positionV relativeFrom="paragraph">
                  <wp:posOffset>0</wp:posOffset>
                </wp:positionV>
                <wp:extent cx="2707240" cy="1181100"/>
                <wp:effectExtent l="0" t="0" r="1079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61154" t="21829" r="8757" b="54868"/>
                        <a:stretch>
                          <a:fillRect/>
                        </a:stretch>
                      </pic:blipFill>
                      <pic:spPr bwMode="auto">
                        <a:xfrm>
                          <a:off x="0" y="0"/>
                          <a:ext cx="270724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B7E52F"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06DFFC71"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59E42FA7"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2204F7C5"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33A21084"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B606A8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CE376F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D57A4F0" w14:textId="77777777" w:rsidR="00FF1200" w:rsidRPr="00420165" w:rsidRDefault="00FF1200" w:rsidP="00FF1200">
          <w:pPr>
            <w:autoSpaceDE w:val="0"/>
            <w:autoSpaceDN w:val="0"/>
            <w:adjustRightInd w:val="0"/>
            <w:jc w:val="center"/>
            <w:rPr>
              <w:rFonts w:ascii="Helvetica-Bold" w:hAnsi="Helvetica-Bold" w:cs="Helvetica-Bold"/>
              <w:b/>
              <w:bCs/>
              <w:sz w:val="30"/>
              <w:szCs w:val="30"/>
              <w:lang w:eastAsia="en-GB"/>
            </w:rPr>
          </w:pPr>
          <w:r w:rsidRPr="00420165">
            <w:rPr>
              <w:rFonts w:ascii="Helvetica-Bold" w:hAnsi="Helvetica-Bold" w:cs="Helvetica-Bold"/>
              <w:b/>
              <w:bCs/>
              <w:sz w:val="30"/>
              <w:szCs w:val="30"/>
              <w:lang w:eastAsia="en-GB"/>
            </w:rPr>
            <w:t xml:space="preserve">School of </w:t>
          </w:r>
          <w:r>
            <w:rPr>
              <w:rFonts w:ascii="Helvetica-Bold" w:hAnsi="Helvetica-Bold" w:cs="Helvetica-Bold"/>
              <w:b/>
              <w:bCs/>
              <w:sz w:val="30"/>
              <w:szCs w:val="30"/>
              <w:lang w:eastAsia="en-GB"/>
            </w:rPr>
            <w:t>Science and Technology</w:t>
          </w:r>
        </w:p>
        <w:p w14:paraId="565F88D7" w14:textId="77777777" w:rsidR="00FF1200" w:rsidRPr="00D531FF" w:rsidRDefault="00FF1200" w:rsidP="00FF1200">
          <w:pPr>
            <w:jc w:val="center"/>
            <w:rPr>
              <w:rFonts w:ascii="Arial" w:hAnsi="Arial" w:cs="Arial"/>
              <w:b/>
              <w:sz w:val="48"/>
              <w:szCs w:val="48"/>
            </w:rPr>
          </w:pPr>
        </w:p>
        <w:p w14:paraId="2A119179" w14:textId="0A9DE210" w:rsidR="00FF1200" w:rsidRPr="004A4328" w:rsidRDefault="00A11145" w:rsidP="00FF1200">
          <w:pPr>
            <w:jc w:val="center"/>
            <w:rPr>
              <w:rFonts w:ascii="Arial" w:hAnsi="Arial" w:cs="Arial"/>
              <w:b/>
              <w:sz w:val="40"/>
              <w:szCs w:val="40"/>
            </w:rPr>
          </w:pPr>
          <w:r>
            <w:rPr>
              <w:rFonts w:ascii="Arial" w:hAnsi="Arial" w:cs="Arial"/>
              <w:b/>
              <w:sz w:val="40"/>
              <w:szCs w:val="40"/>
            </w:rPr>
            <w:t>BIS3214</w:t>
          </w:r>
        </w:p>
        <w:p w14:paraId="7F06A1F9" w14:textId="0B0CF769" w:rsidR="00FF1200" w:rsidRPr="00A11145" w:rsidRDefault="00A11145" w:rsidP="00FF1200">
          <w:pPr>
            <w:jc w:val="center"/>
            <w:rPr>
              <w:rFonts w:ascii="Arial" w:hAnsi="Arial" w:cs="Arial"/>
              <w:b/>
              <w:sz w:val="36"/>
              <w:szCs w:val="36"/>
            </w:rPr>
          </w:pPr>
          <w:r w:rsidRPr="00A11145">
            <w:rPr>
              <w:rFonts w:ascii="Arial" w:hAnsi="Arial" w:cs="Arial"/>
              <w:b/>
              <w:sz w:val="40"/>
              <w:szCs w:val="40"/>
            </w:rPr>
            <w:t>Data Warehousing and Business Intelligence</w:t>
          </w:r>
        </w:p>
        <w:p w14:paraId="3C80D78D" w14:textId="77777777" w:rsidR="00FF1200" w:rsidRPr="00DE3041" w:rsidRDefault="00FF1200" w:rsidP="00FF1200">
          <w:pPr>
            <w:jc w:val="center"/>
            <w:rPr>
              <w:rFonts w:ascii="Arial" w:hAnsi="Arial" w:cs="Arial"/>
              <w:b/>
              <w:sz w:val="48"/>
              <w:szCs w:val="48"/>
            </w:rPr>
          </w:pPr>
        </w:p>
        <w:p w14:paraId="35DA0D12" w14:textId="77777777" w:rsidR="00FF1200" w:rsidRDefault="00FF1200" w:rsidP="00FF1200">
          <w:pPr>
            <w:jc w:val="center"/>
            <w:rPr>
              <w:rFonts w:ascii="Arial" w:hAnsi="Arial" w:cs="Arial"/>
              <w:b/>
              <w:sz w:val="36"/>
              <w:szCs w:val="36"/>
            </w:rPr>
          </w:pPr>
          <w:r w:rsidRPr="005E67DF">
            <w:rPr>
              <w:rFonts w:ascii="Arial" w:hAnsi="Arial" w:cs="Arial"/>
              <w:b/>
              <w:sz w:val="36"/>
              <w:szCs w:val="36"/>
            </w:rPr>
            <w:t>Autumn/Winter term</w:t>
          </w:r>
        </w:p>
        <w:p w14:paraId="09344502" w14:textId="77777777" w:rsidR="00FF1200" w:rsidRPr="005E67DF" w:rsidRDefault="00FF1200" w:rsidP="00FF1200">
          <w:pPr>
            <w:jc w:val="center"/>
            <w:rPr>
              <w:rFonts w:ascii="Arial" w:hAnsi="Arial" w:cs="Arial"/>
              <w:b/>
              <w:sz w:val="36"/>
              <w:szCs w:val="36"/>
            </w:rPr>
          </w:pPr>
          <w:r>
            <w:rPr>
              <w:rFonts w:ascii="Arial" w:hAnsi="Arial" w:cs="Arial"/>
              <w:b/>
              <w:sz w:val="36"/>
              <w:szCs w:val="36"/>
            </w:rPr>
            <w:t>2014/2015</w:t>
          </w:r>
        </w:p>
        <w:p w14:paraId="35480C8F" w14:textId="77777777" w:rsidR="00FF1200" w:rsidRPr="004A4328" w:rsidRDefault="00FF1200" w:rsidP="00FF1200">
          <w:pPr>
            <w:jc w:val="center"/>
            <w:rPr>
              <w:rFonts w:ascii="Arial" w:hAnsi="Arial" w:cs="Arial"/>
              <w:b/>
              <w:sz w:val="36"/>
              <w:szCs w:val="36"/>
            </w:rPr>
          </w:pPr>
        </w:p>
        <w:p w14:paraId="28169195" w14:textId="77777777" w:rsidR="00FF1200" w:rsidRDefault="00FF1200" w:rsidP="00FF1200">
          <w:pPr>
            <w:jc w:val="center"/>
            <w:rPr>
              <w:rFonts w:ascii="Arial" w:hAnsi="Arial" w:cs="Arial"/>
              <w:b/>
              <w:sz w:val="36"/>
              <w:szCs w:val="36"/>
            </w:rPr>
          </w:pPr>
        </w:p>
        <w:p w14:paraId="04DBCD7C" w14:textId="77777777" w:rsidR="00FF1200" w:rsidRDefault="00FF1200" w:rsidP="00FF1200">
          <w:pPr>
            <w:jc w:val="center"/>
            <w:rPr>
              <w:rFonts w:ascii="Arial" w:hAnsi="Arial" w:cs="Arial"/>
              <w:b/>
              <w:sz w:val="36"/>
              <w:szCs w:val="36"/>
            </w:rPr>
          </w:pPr>
        </w:p>
        <w:p w14:paraId="7F66C50A" w14:textId="77777777" w:rsidR="00FF1200" w:rsidRPr="000332E7" w:rsidRDefault="00FF1200" w:rsidP="00FF1200">
          <w:pPr>
            <w:rPr>
              <w:rFonts w:ascii="Arial" w:hAnsi="Arial" w:cs="Arial"/>
            </w:rPr>
          </w:pPr>
        </w:p>
        <w:tbl>
          <w:tblPr>
            <w:tblpPr w:leftFromText="180" w:rightFromText="180" w:vertAnchor="text" w:horzAnchor="margin" w:tblpXSpec="center" w:tblpY="112"/>
            <w:tblW w:w="5000" w:type="pct"/>
            <w:tblLook w:val="01E0" w:firstRow="1" w:lastRow="1" w:firstColumn="1" w:lastColumn="1" w:noHBand="0" w:noVBand="0"/>
          </w:tblPr>
          <w:tblGrid>
            <w:gridCol w:w="15614"/>
          </w:tblGrid>
          <w:tr w:rsidR="00A11145" w:rsidRPr="00E3178C" w14:paraId="7ED74C9D" w14:textId="77777777" w:rsidTr="00285A6D">
            <w:trPr>
              <w:trHeight w:val="377"/>
            </w:trPr>
            <w:tc>
              <w:tcPr>
                <w:tcW w:w="5000" w:type="pct"/>
                <w:vAlign w:val="center"/>
              </w:tcPr>
              <w:p w14:paraId="24A21D46" w14:textId="4DCE50A8" w:rsidR="00A11145" w:rsidRPr="00E3178C" w:rsidRDefault="00A11145" w:rsidP="00AC09C9">
                <w:pPr>
                  <w:rPr>
                    <w:rFonts w:ascii="Arial" w:hAnsi="Arial" w:cs="Arial"/>
                    <w:b/>
                  </w:rPr>
                </w:pPr>
                <w:r w:rsidRPr="00E3178C">
                  <w:rPr>
                    <w:rFonts w:ascii="Arial" w:hAnsi="Arial" w:cs="Arial"/>
                    <w:b/>
                  </w:rPr>
                  <w:t>Date:</w:t>
                </w:r>
                <w:r w:rsidRPr="00DF7BC0">
                  <w:rPr>
                    <w:rFonts w:ascii="Arial" w:hAnsi="Arial" w:cs="Arial"/>
                  </w:rPr>
                  <w:t xml:space="preserve"> </w:t>
                </w:r>
                <w:r w:rsidR="00AC09C9">
                  <w:rPr>
                    <w:rFonts w:ascii="Arial" w:hAnsi="Arial" w:cs="Arial"/>
                  </w:rPr>
                  <w:t>23</w:t>
                </w:r>
                <w:r w:rsidR="00AC09C9" w:rsidRPr="00AC09C9">
                  <w:rPr>
                    <w:rFonts w:ascii="Arial" w:hAnsi="Arial" w:cs="Arial"/>
                    <w:vertAlign w:val="superscript"/>
                  </w:rPr>
                  <w:t>rd</w:t>
                </w:r>
                <w:r w:rsidR="00AC09C9">
                  <w:rPr>
                    <w:rFonts w:ascii="Arial" w:hAnsi="Arial" w:cs="Arial"/>
                  </w:rPr>
                  <w:t xml:space="preserve"> January</w:t>
                </w:r>
                <w:r w:rsidRPr="00DF7BC0">
                  <w:rPr>
                    <w:rFonts w:ascii="Arial" w:hAnsi="Arial" w:cs="Arial"/>
                  </w:rPr>
                  <w:t xml:space="preserve"> 201</w:t>
                </w:r>
                <w:r>
                  <w:rPr>
                    <w:rFonts w:ascii="Arial" w:hAnsi="Arial" w:cs="Arial"/>
                  </w:rPr>
                  <w:t>5</w:t>
                </w:r>
              </w:p>
            </w:tc>
          </w:tr>
          <w:tr w:rsidR="00A11145" w:rsidRPr="00E3178C" w14:paraId="0C29CCD6" w14:textId="77777777" w:rsidTr="00285A6D">
            <w:trPr>
              <w:trHeight w:val="377"/>
            </w:trPr>
            <w:tc>
              <w:tcPr>
                <w:tcW w:w="5000" w:type="pct"/>
                <w:vAlign w:val="center"/>
              </w:tcPr>
              <w:p w14:paraId="24A32B55" w14:textId="0A091418" w:rsidR="00A11145" w:rsidRPr="00E3178C" w:rsidRDefault="00A11145" w:rsidP="00966F74">
                <w:pPr>
                  <w:rPr>
                    <w:rFonts w:ascii="Arial" w:hAnsi="Arial" w:cs="Arial"/>
                    <w:b/>
                  </w:rPr>
                </w:pPr>
                <w:r w:rsidRPr="00E3178C">
                  <w:rPr>
                    <w:rFonts w:ascii="Arial" w:hAnsi="Arial" w:cs="Arial"/>
                    <w:b/>
                  </w:rPr>
                  <w:t>Supervisor:</w:t>
                </w:r>
                <w:r>
                  <w:rPr>
                    <w:rFonts w:ascii="Arial" w:hAnsi="Arial" w:cs="Arial"/>
                    <w:b/>
                  </w:rPr>
                  <w:t xml:space="preserve"> </w:t>
                </w:r>
                <w:proofErr w:type="spellStart"/>
                <w:r>
                  <w:rPr>
                    <w:rFonts w:ascii="Arial" w:hAnsi="Arial" w:cs="Arial"/>
                  </w:rPr>
                  <w:t>Dr.</w:t>
                </w:r>
                <w:proofErr w:type="spellEnd"/>
                <w:r w:rsidR="00966F74">
                  <w:t xml:space="preserve"> </w:t>
                </w:r>
                <w:r w:rsidR="00966F74">
                  <w:rPr>
                    <w:rFonts w:ascii="Arial" w:hAnsi="Arial" w:cs="Arial"/>
                  </w:rPr>
                  <w:t>S</w:t>
                </w:r>
                <w:r w:rsidR="00966F74" w:rsidRPr="00966F74">
                  <w:rPr>
                    <w:rFonts w:ascii="Arial" w:hAnsi="Arial" w:cs="Arial"/>
                  </w:rPr>
                  <w:t xml:space="preserve">yed </w:t>
                </w:r>
                <w:proofErr w:type="spellStart"/>
                <w:r w:rsidR="00966F74">
                  <w:rPr>
                    <w:rFonts w:ascii="Arial" w:hAnsi="Arial" w:cs="Arial"/>
                  </w:rPr>
                  <w:t>M</w:t>
                </w:r>
                <w:r w:rsidR="00966F74" w:rsidRPr="00966F74">
                  <w:rPr>
                    <w:rFonts w:ascii="Arial" w:hAnsi="Arial" w:cs="Arial"/>
                  </w:rPr>
                  <w:t>urad</w:t>
                </w:r>
                <w:proofErr w:type="spellEnd"/>
                <w:r>
                  <w:rPr>
                    <w:rFonts w:ascii="Arial" w:hAnsi="Arial" w:cs="Arial"/>
                  </w:rPr>
                  <w:t xml:space="preserve"> </w:t>
                </w:r>
              </w:p>
            </w:tc>
          </w:tr>
          <w:tr w:rsidR="00A11145" w:rsidRPr="00E3178C" w14:paraId="5ADB99A4" w14:textId="77777777" w:rsidTr="00285A6D">
            <w:trPr>
              <w:trHeight w:val="355"/>
            </w:trPr>
            <w:tc>
              <w:tcPr>
                <w:tcW w:w="5000" w:type="pct"/>
                <w:vAlign w:val="center"/>
              </w:tcPr>
              <w:p w14:paraId="2E2BCA7A" w14:textId="1624B524" w:rsidR="00A11145" w:rsidRPr="00E3178C" w:rsidRDefault="00A11145" w:rsidP="00FF1200">
                <w:pPr>
                  <w:rPr>
                    <w:rFonts w:ascii="Arial" w:hAnsi="Arial" w:cs="Arial"/>
                    <w:b/>
                  </w:rPr>
                </w:pPr>
                <w:r w:rsidRPr="00E3178C">
                  <w:rPr>
                    <w:rFonts w:ascii="Arial" w:hAnsi="Arial" w:cs="Arial"/>
                    <w:b/>
                  </w:rPr>
                  <w:t xml:space="preserve">Campus:  </w:t>
                </w:r>
                <w:r w:rsidRPr="00EF6993">
                  <w:rPr>
                    <w:rFonts w:ascii="Arial" w:hAnsi="Arial" w:cs="Arial"/>
                  </w:rPr>
                  <w:t>Hendon</w:t>
                </w:r>
              </w:p>
            </w:tc>
          </w:tr>
          <w:tr w:rsidR="00285A6D" w:rsidRPr="00E3178C" w14:paraId="6A7E96A7" w14:textId="77777777" w:rsidTr="00285A6D">
            <w:trPr>
              <w:trHeight w:val="355"/>
            </w:trPr>
            <w:tc>
              <w:tcPr>
                <w:tcW w:w="5000" w:type="pct"/>
                <w:vAlign w:val="center"/>
              </w:tcPr>
              <w:p w14:paraId="3EFF7D81" w14:textId="156667E0" w:rsidR="00285A6D" w:rsidRPr="00E3178C" w:rsidRDefault="00285A6D" w:rsidP="00FF1200">
                <w:pPr>
                  <w:rPr>
                    <w:rFonts w:ascii="Arial" w:hAnsi="Arial" w:cs="Arial"/>
                    <w:b/>
                  </w:rPr>
                </w:pPr>
                <w:r>
                  <w:rPr>
                    <w:rFonts w:ascii="Arial" w:hAnsi="Arial" w:cs="Arial"/>
                    <w:b/>
                  </w:rPr>
                  <w:t>Group Members:</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3552"/>
            <w:gridCol w:w="3904"/>
            <w:gridCol w:w="3904"/>
          </w:tblGrid>
          <w:tr w:rsidR="00285A6D" w:rsidRPr="00305AE3" w14:paraId="1B51BAAC" w14:textId="77777777" w:rsidTr="00285A6D">
            <w:tc>
              <w:tcPr>
                <w:tcW w:w="1362" w:type="pct"/>
              </w:tcPr>
              <w:p w14:paraId="548A3EB7" w14:textId="77777777" w:rsidR="00285A6D" w:rsidRPr="00305AE3" w:rsidRDefault="00285A6D" w:rsidP="00285A6D">
                <w:pPr>
                  <w:rPr>
                    <w:rFonts w:ascii="Arial" w:hAnsi="Arial" w:cs="Arial"/>
                    <w:lang w:val="pt-BR"/>
                  </w:rPr>
                </w:pPr>
                <w:r w:rsidRPr="00305AE3">
                  <w:rPr>
                    <w:rFonts w:ascii="Arial" w:hAnsi="Arial" w:cs="Arial"/>
                    <w:lang w:val="pt-BR"/>
                  </w:rPr>
                  <w:t>Cristiano Cardoso Maia</w:t>
                </w:r>
              </w:p>
              <w:p w14:paraId="5694DA41" w14:textId="77777777" w:rsidR="00285A6D" w:rsidRPr="00305AE3" w:rsidRDefault="00285A6D" w:rsidP="00285A6D">
                <w:pPr>
                  <w:rPr>
                    <w:rFonts w:ascii="Arial" w:hAnsi="Arial" w:cs="Arial"/>
                    <w:lang w:val="pt-BR"/>
                  </w:rPr>
                </w:pPr>
                <w:r w:rsidRPr="00305AE3">
                  <w:rPr>
                    <w:rFonts w:ascii="Arial" w:hAnsi="Arial" w:cs="Arial"/>
                    <w:lang w:val="pt-BR"/>
                  </w:rPr>
                  <w:t>M00322036</w:t>
                </w:r>
              </w:p>
            </w:tc>
            <w:tc>
              <w:tcPr>
                <w:tcW w:w="1137" w:type="pct"/>
              </w:tcPr>
              <w:p w14:paraId="2785DF68" w14:textId="77777777" w:rsidR="00285A6D" w:rsidRPr="00305AE3" w:rsidRDefault="00285A6D" w:rsidP="00285A6D">
                <w:pPr>
                  <w:rPr>
                    <w:rFonts w:ascii="Arial" w:hAnsi="Arial" w:cs="Arial"/>
                    <w:lang w:val="pt-BR"/>
                  </w:rPr>
                </w:pPr>
                <w:r w:rsidRPr="00305AE3">
                  <w:rPr>
                    <w:rFonts w:ascii="Arial" w:hAnsi="Arial" w:cs="Arial"/>
                    <w:lang w:val="pt-BR"/>
                  </w:rPr>
                  <w:t>Jade Van Nelson</w:t>
                </w:r>
              </w:p>
              <w:p w14:paraId="55D872EB" w14:textId="77777777" w:rsidR="00285A6D" w:rsidRPr="00305AE3" w:rsidRDefault="00285A6D" w:rsidP="00285A6D">
                <w:pPr>
                  <w:rPr>
                    <w:rFonts w:ascii="Arial" w:hAnsi="Arial" w:cs="Arial"/>
                    <w:lang w:val="pt-BR"/>
                  </w:rPr>
                </w:pPr>
                <w:r w:rsidRPr="00305AE3">
                  <w:rPr>
                    <w:rFonts w:ascii="Arial" w:hAnsi="Arial" w:cs="Arial"/>
                    <w:lang w:val="pt-BR"/>
                  </w:rPr>
                  <w:t>M00405270</w:t>
                </w:r>
              </w:p>
            </w:tc>
            <w:tc>
              <w:tcPr>
                <w:tcW w:w="1250" w:type="pct"/>
              </w:tcPr>
              <w:p w14:paraId="6BBD8EEA" w14:textId="77777777" w:rsidR="00285A6D" w:rsidRPr="00305AE3" w:rsidRDefault="00285A6D" w:rsidP="00285A6D">
                <w:pPr>
                  <w:rPr>
                    <w:rFonts w:ascii="Arial" w:hAnsi="Arial" w:cs="Arial"/>
                  </w:rPr>
                </w:pPr>
                <w:proofErr w:type="spellStart"/>
                <w:r w:rsidRPr="00305AE3">
                  <w:rPr>
                    <w:rFonts w:ascii="Arial" w:hAnsi="Arial" w:cs="Arial"/>
                  </w:rPr>
                  <w:t>Kateryna</w:t>
                </w:r>
                <w:proofErr w:type="spellEnd"/>
                <w:r w:rsidRPr="00305AE3">
                  <w:rPr>
                    <w:rFonts w:ascii="Arial" w:hAnsi="Arial" w:cs="Arial"/>
                  </w:rPr>
                  <w:t xml:space="preserve"> </w:t>
                </w:r>
                <w:proofErr w:type="spellStart"/>
                <w:r w:rsidRPr="00305AE3">
                  <w:rPr>
                    <w:rFonts w:ascii="Arial" w:hAnsi="Arial" w:cs="Arial"/>
                  </w:rPr>
                  <w:t>Vyshnyak</w:t>
                </w:r>
                <w:proofErr w:type="spellEnd"/>
              </w:p>
              <w:p w14:paraId="62209646" w14:textId="77777777" w:rsidR="00285A6D" w:rsidRPr="00305AE3" w:rsidRDefault="00285A6D" w:rsidP="00285A6D">
                <w:pPr>
                  <w:rPr>
                    <w:rFonts w:ascii="Arial" w:hAnsi="Arial" w:cs="Arial"/>
                  </w:rPr>
                </w:pPr>
                <w:r w:rsidRPr="00305AE3">
                  <w:rPr>
                    <w:rFonts w:ascii="Arial" w:hAnsi="Arial" w:cs="Arial"/>
                  </w:rPr>
                  <w:t>M00330646</w:t>
                </w:r>
              </w:p>
              <w:p w14:paraId="1731F198" w14:textId="77777777" w:rsidR="00285A6D" w:rsidRPr="00305AE3" w:rsidRDefault="00285A6D" w:rsidP="00285A6D">
                <w:pPr>
                  <w:rPr>
                    <w:rFonts w:ascii="Arial" w:hAnsi="Arial" w:cs="Arial"/>
                  </w:rPr>
                </w:pPr>
              </w:p>
            </w:tc>
            <w:tc>
              <w:tcPr>
                <w:tcW w:w="1250" w:type="pct"/>
              </w:tcPr>
              <w:p w14:paraId="720E18DA" w14:textId="77777777" w:rsidR="00285A6D" w:rsidRPr="00305AE3" w:rsidRDefault="00285A6D" w:rsidP="00285A6D">
                <w:pPr>
                  <w:rPr>
                    <w:rFonts w:ascii="Arial" w:hAnsi="Arial" w:cs="Arial"/>
                  </w:rPr>
                </w:pPr>
                <w:proofErr w:type="spellStart"/>
                <w:r w:rsidRPr="00305AE3">
                  <w:rPr>
                    <w:rFonts w:ascii="Arial" w:hAnsi="Arial" w:cs="Arial"/>
                  </w:rPr>
                  <w:t>Veeraj</w:t>
                </w:r>
                <w:proofErr w:type="spellEnd"/>
                <w:r w:rsidRPr="00305AE3">
                  <w:rPr>
                    <w:rFonts w:ascii="Arial" w:hAnsi="Arial" w:cs="Arial"/>
                  </w:rPr>
                  <w:t xml:space="preserve"> </w:t>
                </w:r>
                <w:proofErr w:type="spellStart"/>
                <w:r w:rsidRPr="00305AE3">
                  <w:rPr>
                    <w:rFonts w:ascii="Arial" w:hAnsi="Arial" w:cs="Arial"/>
                  </w:rPr>
                  <w:t>Bhura</w:t>
                </w:r>
                <w:proofErr w:type="spellEnd"/>
              </w:p>
              <w:p w14:paraId="21DC4BB9" w14:textId="77777777" w:rsidR="00285A6D" w:rsidRPr="00305AE3" w:rsidRDefault="00285A6D" w:rsidP="00285A6D">
                <w:pPr>
                  <w:rPr>
                    <w:rFonts w:ascii="Arial" w:hAnsi="Arial" w:cs="Arial"/>
                  </w:rPr>
                </w:pPr>
                <w:r w:rsidRPr="00305AE3">
                  <w:rPr>
                    <w:rFonts w:ascii="Arial" w:hAnsi="Arial" w:cs="Arial"/>
                  </w:rPr>
                  <w:t>M0041555</w:t>
                </w:r>
              </w:p>
            </w:tc>
          </w:tr>
        </w:tbl>
        <w:p w14:paraId="0FE1EA15" w14:textId="77777777" w:rsidR="00FF1200" w:rsidRPr="00A11145" w:rsidRDefault="00FF1200" w:rsidP="00FF1200">
          <w:pPr>
            <w:spacing w:after="0"/>
            <w:rPr>
              <w:b/>
              <w:bCs/>
              <w:lang w:val="pt-BR"/>
            </w:rPr>
          </w:pPr>
        </w:p>
        <w:sdt>
          <w:sdtPr>
            <w:rPr>
              <w:rFonts w:asciiTheme="minorHAnsi" w:eastAsiaTheme="minorHAnsi" w:hAnsiTheme="minorHAnsi" w:cstheme="minorBidi"/>
              <w:b w:val="0"/>
              <w:bCs w:val="0"/>
              <w:color w:val="auto"/>
              <w:sz w:val="22"/>
              <w:szCs w:val="22"/>
              <w:lang w:val="en-GB"/>
            </w:rPr>
            <w:id w:val="-921948655"/>
            <w:docPartObj>
              <w:docPartGallery w:val="Table of Contents"/>
              <w:docPartUnique/>
            </w:docPartObj>
          </w:sdtPr>
          <w:sdtEndPr>
            <w:rPr>
              <w:noProof/>
            </w:rPr>
          </w:sdtEndPr>
          <w:sdtContent>
            <w:p w14:paraId="064220F2" w14:textId="0F3E4FC2" w:rsidR="00F40AFE" w:rsidRDefault="00F40AFE">
              <w:pPr>
                <w:pStyle w:val="TOCHeading"/>
              </w:pPr>
              <w:r>
                <w:t>Table of Contents</w:t>
              </w:r>
            </w:p>
            <w:p w14:paraId="509033C5" w14:textId="77777777" w:rsidR="00CB40E1" w:rsidRDefault="00F40AFE">
              <w:pPr>
                <w:pStyle w:val="TOC1"/>
                <w:tabs>
                  <w:tab w:val="right" w:leader="dot" w:pos="9016"/>
                </w:tabs>
                <w:rPr>
                  <w:rFonts w:eastAsiaTheme="minorEastAsia"/>
                  <w:b w:val="0"/>
                  <w:noProof/>
                  <w:sz w:val="22"/>
                  <w:szCs w:val="22"/>
                  <w:lang w:eastAsia="en-GB"/>
                </w:rPr>
              </w:pPr>
              <w:r>
                <w:fldChar w:fldCharType="begin"/>
              </w:r>
              <w:r>
                <w:instrText xml:space="preserve"> TOC \o "1-3" \h \z \u </w:instrText>
              </w:r>
              <w:r>
                <w:fldChar w:fldCharType="separate"/>
              </w:r>
              <w:hyperlink w:anchor="_Toc404937532" w:history="1">
                <w:r w:rsidR="00CB40E1" w:rsidRPr="009210A2">
                  <w:rPr>
                    <w:rStyle w:val="Hyperlink"/>
                    <w:noProof/>
                  </w:rPr>
                  <w:t>Introduction</w:t>
                </w:r>
                <w:r w:rsidR="00CB40E1">
                  <w:rPr>
                    <w:noProof/>
                    <w:webHidden/>
                  </w:rPr>
                  <w:tab/>
                </w:r>
                <w:r w:rsidR="00CB40E1">
                  <w:rPr>
                    <w:noProof/>
                    <w:webHidden/>
                  </w:rPr>
                  <w:fldChar w:fldCharType="begin"/>
                </w:r>
                <w:r w:rsidR="00CB40E1">
                  <w:rPr>
                    <w:noProof/>
                    <w:webHidden/>
                  </w:rPr>
                  <w:instrText xml:space="preserve"> PAGEREF _Toc404937532 \h </w:instrText>
                </w:r>
                <w:r w:rsidR="00CB40E1">
                  <w:rPr>
                    <w:noProof/>
                    <w:webHidden/>
                  </w:rPr>
                </w:r>
                <w:r w:rsidR="00CB40E1">
                  <w:rPr>
                    <w:noProof/>
                    <w:webHidden/>
                  </w:rPr>
                  <w:fldChar w:fldCharType="separate"/>
                </w:r>
                <w:r w:rsidR="00CB40E1">
                  <w:rPr>
                    <w:noProof/>
                    <w:webHidden/>
                  </w:rPr>
                  <w:t>3</w:t>
                </w:r>
                <w:r w:rsidR="00CB40E1">
                  <w:rPr>
                    <w:noProof/>
                    <w:webHidden/>
                  </w:rPr>
                  <w:fldChar w:fldCharType="end"/>
                </w:r>
              </w:hyperlink>
            </w:p>
            <w:p w14:paraId="471EE774" w14:textId="77777777" w:rsidR="00CB40E1" w:rsidRDefault="00A17212" w:rsidP="00CB40E1">
              <w:pPr>
                <w:pStyle w:val="TOC2"/>
                <w:rPr>
                  <w:rFonts w:eastAsiaTheme="minorEastAsia"/>
                  <w:noProof/>
                  <w:lang w:eastAsia="en-GB"/>
                </w:rPr>
              </w:pPr>
              <w:hyperlink w:anchor="_Toc404937533" w:history="1">
                <w:r w:rsidR="00CB40E1" w:rsidRPr="009210A2">
                  <w:rPr>
                    <w:rStyle w:val="Hyperlink"/>
                    <w:noProof/>
                  </w:rPr>
                  <w:t>Middlesex University</w:t>
                </w:r>
                <w:r w:rsidR="00CB40E1">
                  <w:rPr>
                    <w:noProof/>
                    <w:webHidden/>
                  </w:rPr>
                  <w:tab/>
                </w:r>
                <w:r w:rsidR="00CB40E1">
                  <w:rPr>
                    <w:noProof/>
                    <w:webHidden/>
                  </w:rPr>
                  <w:fldChar w:fldCharType="begin"/>
                </w:r>
                <w:r w:rsidR="00CB40E1">
                  <w:rPr>
                    <w:noProof/>
                    <w:webHidden/>
                  </w:rPr>
                  <w:instrText xml:space="preserve"> PAGEREF _Toc404937533 \h </w:instrText>
                </w:r>
                <w:r w:rsidR="00CB40E1">
                  <w:rPr>
                    <w:noProof/>
                    <w:webHidden/>
                  </w:rPr>
                </w:r>
                <w:r w:rsidR="00CB40E1">
                  <w:rPr>
                    <w:noProof/>
                    <w:webHidden/>
                  </w:rPr>
                  <w:fldChar w:fldCharType="separate"/>
                </w:r>
                <w:r w:rsidR="00CB40E1">
                  <w:rPr>
                    <w:noProof/>
                    <w:webHidden/>
                  </w:rPr>
                  <w:t>3</w:t>
                </w:r>
                <w:r w:rsidR="00CB40E1">
                  <w:rPr>
                    <w:noProof/>
                    <w:webHidden/>
                  </w:rPr>
                  <w:fldChar w:fldCharType="end"/>
                </w:r>
              </w:hyperlink>
            </w:p>
            <w:p w14:paraId="07A233A5" w14:textId="77777777" w:rsidR="00CB40E1" w:rsidRDefault="00A17212" w:rsidP="00CB40E1">
              <w:pPr>
                <w:pStyle w:val="TOC2"/>
                <w:rPr>
                  <w:rFonts w:eastAsiaTheme="minorEastAsia"/>
                  <w:noProof/>
                  <w:lang w:eastAsia="en-GB"/>
                </w:rPr>
              </w:pPr>
              <w:hyperlink w:anchor="_Toc404937534" w:history="1">
                <w:r w:rsidR="00CB40E1" w:rsidRPr="009210A2">
                  <w:rPr>
                    <w:rStyle w:val="Hyperlink"/>
                    <w:noProof/>
                  </w:rPr>
                  <w:t>Types of Management</w:t>
                </w:r>
                <w:r w:rsidR="00CB40E1">
                  <w:rPr>
                    <w:noProof/>
                    <w:webHidden/>
                  </w:rPr>
                  <w:tab/>
                </w:r>
                <w:r w:rsidR="00CB40E1">
                  <w:rPr>
                    <w:noProof/>
                    <w:webHidden/>
                  </w:rPr>
                  <w:fldChar w:fldCharType="begin"/>
                </w:r>
                <w:r w:rsidR="00CB40E1">
                  <w:rPr>
                    <w:noProof/>
                    <w:webHidden/>
                  </w:rPr>
                  <w:instrText xml:space="preserve"> PAGEREF _Toc404937534 \h </w:instrText>
                </w:r>
                <w:r w:rsidR="00CB40E1">
                  <w:rPr>
                    <w:noProof/>
                    <w:webHidden/>
                  </w:rPr>
                </w:r>
                <w:r w:rsidR="00CB40E1">
                  <w:rPr>
                    <w:noProof/>
                    <w:webHidden/>
                  </w:rPr>
                  <w:fldChar w:fldCharType="separate"/>
                </w:r>
                <w:r w:rsidR="00CB40E1">
                  <w:rPr>
                    <w:noProof/>
                    <w:webHidden/>
                  </w:rPr>
                  <w:t>3</w:t>
                </w:r>
                <w:r w:rsidR="00CB40E1">
                  <w:rPr>
                    <w:noProof/>
                    <w:webHidden/>
                  </w:rPr>
                  <w:fldChar w:fldCharType="end"/>
                </w:r>
              </w:hyperlink>
            </w:p>
            <w:p w14:paraId="74A406FF" w14:textId="77777777" w:rsidR="00CB40E1" w:rsidRDefault="00A17212" w:rsidP="00CB40E1">
              <w:pPr>
                <w:pStyle w:val="TOC2"/>
                <w:rPr>
                  <w:rFonts w:eastAsiaTheme="minorEastAsia"/>
                  <w:noProof/>
                  <w:lang w:eastAsia="en-GB"/>
                </w:rPr>
              </w:pPr>
              <w:hyperlink w:anchor="_Toc404937535" w:history="1">
                <w:r w:rsidR="00CB40E1" w:rsidRPr="009210A2">
                  <w:rPr>
                    <w:rStyle w:val="Hyperlink"/>
                    <w:noProof/>
                  </w:rPr>
                  <w:t>Objectives, Values and Mission</w:t>
                </w:r>
                <w:r w:rsidR="00CB40E1">
                  <w:rPr>
                    <w:noProof/>
                    <w:webHidden/>
                  </w:rPr>
                  <w:tab/>
                </w:r>
                <w:r w:rsidR="00CB40E1">
                  <w:rPr>
                    <w:noProof/>
                    <w:webHidden/>
                  </w:rPr>
                  <w:fldChar w:fldCharType="begin"/>
                </w:r>
                <w:r w:rsidR="00CB40E1">
                  <w:rPr>
                    <w:noProof/>
                    <w:webHidden/>
                  </w:rPr>
                  <w:instrText xml:space="preserve"> PAGEREF _Toc404937535 \h </w:instrText>
                </w:r>
                <w:r w:rsidR="00CB40E1">
                  <w:rPr>
                    <w:noProof/>
                    <w:webHidden/>
                  </w:rPr>
                </w:r>
                <w:r w:rsidR="00CB40E1">
                  <w:rPr>
                    <w:noProof/>
                    <w:webHidden/>
                  </w:rPr>
                  <w:fldChar w:fldCharType="separate"/>
                </w:r>
                <w:r w:rsidR="00CB40E1">
                  <w:rPr>
                    <w:noProof/>
                    <w:webHidden/>
                  </w:rPr>
                  <w:t>3</w:t>
                </w:r>
                <w:r w:rsidR="00CB40E1">
                  <w:rPr>
                    <w:noProof/>
                    <w:webHidden/>
                  </w:rPr>
                  <w:fldChar w:fldCharType="end"/>
                </w:r>
              </w:hyperlink>
            </w:p>
            <w:p w14:paraId="53AD5E78" w14:textId="77777777" w:rsidR="00CB40E1" w:rsidRDefault="00A17212" w:rsidP="00CB40E1">
              <w:pPr>
                <w:pStyle w:val="TOC2"/>
                <w:rPr>
                  <w:rFonts w:eastAsiaTheme="minorEastAsia"/>
                  <w:noProof/>
                  <w:lang w:eastAsia="en-GB"/>
                </w:rPr>
              </w:pPr>
              <w:hyperlink w:anchor="_Toc404937536" w:history="1">
                <w:r w:rsidR="00CB40E1" w:rsidRPr="009210A2">
                  <w:rPr>
                    <w:rStyle w:val="Hyperlink"/>
                    <w:noProof/>
                  </w:rPr>
                  <w:t>Marketing Department</w:t>
                </w:r>
                <w:r w:rsidR="00CB40E1">
                  <w:rPr>
                    <w:noProof/>
                    <w:webHidden/>
                  </w:rPr>
                  <w:tab/>
                </w:r>
                <w:r w:rsidR="00CB40E1">
                  <w:rPr>
                    <w:noProof/>
                    <w:webHidden/>
                  </w:rPr>
                  <w:fldChar w:fldCharType="begin"/>
                </w:r>
                <w:r w:rsidR="00CB40E1">
                  <w:rPr>
                    <w:noProof/>
                    <w:webHidden/>
                  </w:rPr>
                  <w:instrText xml:space="preserve"> PAGEREF _Toc404937536 \h </w:instrText>
                </w:r>
                <w:r w:rsidR="00CB40E1">
                  <w:rPr>
                    <w:noProof/>
                    <w:webHidden/>
                  </w:rPr>
                </w:r>
                <w:r w:rsidR="00CB40E1">
                  <w:rPr>
                    <w:noProof/>
                    <w:webHidden/>
                  </w:rPr>
                  <w:fldChar w:fldCharType="separate"/>
                </w:r>
                <w:r w:rsidR="00CB40E1">
                  <w:rPr>
                    <w:noProof/>
                    <w:webHidden/>
                  </w:rPr>
                  <w:t>4</w:t>
                </w:r>
                <w:r w:rsidR="00CB40E1">
                  <w:rPr>
                    <w:noProof/>
                    <w:webHidden/>
                  </w:rPr>
                  <w:fldChar w:fldCharType="end"/>
                </w:r>
              </w:hyperlink>
            </w:p>
            <w:p w14:paraId="3D0E08EC" w14:textId="77777777" w:rsidR="00CB40E1" w:rsidRDefault="00A17212">
              <w:pPr>
                <w:pStyle w:val="TOC1"/>
                <w:tabs>
                  <w:tab w:val="right" w:leader="dot" w:pos="9016"/>
                </w:tabs>
                <w:rPr>
                  <w:rFonts w:eastAsiaTheme="minorEastAsia"/>
                  <w:b w:val="0"/>
                  <w:noProof/>
                  <w:sz w:val="22"/>
                  <w:szCs w:val="22"/>
                  <w:lang w:eastAsia="en-GB"/>
                </w:rPr>
              </w:pPr>
              <w:hyperlink w:anchor="_Toc404937537" w:history="1">
                <w:r w:rsidR="00CB40E1" w:rsidRPr="009210A2">
                  <w:rPr>
                    <w:rStyle w:val="Hyperlink"/>
                    <w:noProof/>
                  </w:rPr>
                  <w:t>Analysis of Operational Systems and Data Sources (20 marks)</w:t>
                </w:r>
                <w:r w:rsidR="00CB40E1">
                  <w:rPr>
                    <w:noProof/>
                    <w:webHidden/>
                  </w:rPr>
                  <w:tab/>
                </w:r>
                <w:r w:rsidR="00CB40E1">
                  <w:rPr>
                    <w:noProof/>
                    <w:webHidden/>
                  </w:rPr>
                  <w:fldChar w:fldCharType="begin"/>
                </w:r>
                <w:r w:rsidR="00CB40E1">
                  <w:rPr>
                    <w:noProof/>
                    <w:webHidden/>
                  </w:rPr>
                  <w:instrText xml:space="preserve"> PAGEREF _Toc404937537 \h </w:instrText>
                </w:r>
                <w:r w:rsidR="00CB40E1">
                  <w:rPr>
                    <w:noProof/>
                    <w:webHidden/>
                  </w:rPr>
                </w:r>
                <w:r w:rsidR="00CB40E1">
                  <w:rPr>
                    <w:noProof/>
                    <w:webHidden/>
                  </w:rPr>
                  <w:fldChar w:fldCharType="separate"/>
                </w:r>
                <w:r w:rsidR="00CB40E1">
                  <w:rPr>
                    <w:noProof/>
                    <w:webHidden/>
                  </w:rPr>
                  <w:t>4</w:t>
                </w:r>
                <w:r w:rsidR="00CB40E1">
                  <w:rPr>
                    <w:noProof/>
                    <w:webHidden/>
                  </w:rPr>
                  <w:fldChar w:fldCharType="end"/>
                </w:r>
              </w:hyperlink>
            </w:p>
            <w:p w14:paraId="5E790BB7" w14:textId="77777777" w:rsidR="00CB40E1" w:rsidRDefault="00A17212" w:rsidP="00CB40E1">
              <w:pPr>
                <w:pStyle w:val="TOC2"/>
                <w:rPr>
                  <w:rFonts w:eastAsiaTheme="minorEastAsia"/>
                  <w:noProof/>
                  <w:lang w:eastAsia="en-GB"/>
                </w:rPr>
              </w:pPr>
              <w:hyperlink w:anchor="_Toc404937538" w:history="1">
                <w:r w:rsidR="00CB40E1" w:rsidRPr="009210A2">
                  <w:rPr>
                    <w:rStyle w:val="Hyperlink"/>
                    <w:noProof/>
                  </w:rPr>
                  <w:t>Entity Relationship Diagram(ERD) description</w:t>
                </w:r>
                <w:r w:rsidR="00CB40E1">
                  <w:rPr>
                    <w:noProof/>
                    <w:webHidden/>
                  </w:rPr>
                  <w:tab/>
                </w:r>
                <w:r w:rsidR="00CB40E1">
                  <w:rPr>
                    <w:noProof/>
                    <w:webHidden/>
                  </w:rPr>
                  <w:fldChar w:fldCharType="begin"/>
                </w:r>
                <w:r w:rsidR="00CB40E1">
                  <w:rPr>
                    <w:noProof/>
                    <w:webHidden/>
                  </w:rPr>
                  <w:instrText xml:space="preserve"> PAGEREF _Toc404937538 \h </w:instrText>
                </w:r>
                <w:r w:rsidR="00CB40E1">
                  <w:rPr>
                    <w:noProof/>
                    <w:webHidden/>
                  </w:rPr>
                </w:r>
                <w:r w:rsidR="00CB40E1">
                  <w:rPr>
                    <w:noProof/>
                    <w:webHidden/>
                  </w:rPr>
                  <w:fldChar w:fldCharType="separate"/>
                </w:r>
                <w:r w:rsidR="00CB40E1">
                  <w:rPr>
                    <w:noProof/>
                    <w:webHidden/>
                  </w:rPr>
                  <w:t>4</w:t>
                </w:r>
                <w:r w:rsidR="00CB40E1">
                  <w:rPr>
                    <w:noProof/>
                    <w:webHidden/>
                  </w:rPr>
                  <w:fldChar w:fldCharType="end"/>
                </w:r>
              </w:hyperlink>
            </w:p>
            <w:p w14:paraId="64C35E58" w14:textId="77777777" w:rsidR="00CB40E1" w:rsidRDefault="00A17212" w:rsidP="00CB40E1">
              <w:pPr>
                <w:pStyle w:val="TOC2"/>
                <w:rPr>
                  <w:rFonts w:eastAsiaTheme="minorEastAsia"/>
                  <w:noProof/>
                  <w:lang w:eastAsia="en-GB"/>
                </w:rPr>
              </w:pPr>
              <w:hyperlink w:anchor="_Toc404937539" w:history="1">
                <w:r w:rsidR="00CB40E1" w:rsidRPr="009210A2">
                  <w:rPr>
                    <w:rStyle w:val="Hyperlink"/>
                    <w:noProof/>
                  </w:rPr>
                  <w:t>Advantages and Disadvantages to Using a Data Warehouse</w:t>
                </w:r>
                <w:r w:rsidR="00CB40E1">
                  <w:rPr>
                    <w:noProof/>
                    <w:webHidden/>
                  </w:rPr>
                  <w:tab/>
                </w:r>
                <w:r w:rsidR="00CB40E1">
                  <w:rPr>
                    <w:noProof/>
                    <w:webHidden/>
                  </w:rPr>
                  <w:fldChar w:fldCharType="begin"/>
                </w:r>
                <w:r w:rsidR="00CB40E1">
                  <w:rPr>
                    <w:noProof/>
                    <w:webHidden/>
                  </w:rPr>
                  <w:instrText xml:space="preserve"> PAGEREF _Toc404937539 \h </w:instrText>
                </w:r>
                <w:r w:rsidR="00CB40E1">
                  <w:rPr>
                    <w:noProof/>
                    <w:webHidden/>
                  </w:rPr>
                </w:r>
                <w:r w:rsidR="00CB40E1">
                  <w:rPr>
                    <w:noProof/>
                    <w:webHidden/>
                  </w:rPr>
                  <w:fldChar w:fldCharType="separate"/>
                </w:r>
                <w:r w:rsidR="00CB40E1">
                  <w:rPr>
                    <w:noProof/>
                    <w:webHidden/>
                  </w:rPr>
                  <w:t>8</w:t>
                </w:r>
                <w:r w:rsidR="00CB40E1">
                  <w:rPr>
                    <w:noProof/>
                    <w:webHidden/>
                  </w:rPr>
                  <w:fldChar w:fldCharType="end"/>
                </w:r>
              </w:hyperlink>
            </w:p>
            <w:p w14:paraId="36074144" w14:textId="77777777" w:rsidR="00CB40E1" w:rsidRDefault="00A17212">
              <w:pPr>
                <w:pStyle w:val="TOC1"/>
                <w:tabs>
                  <w:tab w:val="right" w:leader="dot" w:pos="9016"/>
                </w:tabs>
                <w:rPr>
                  <w:rFonts w:eastAsiaTheme="minorEastAsia"/>
                  <w:b w:val="0"/>
                  <w:noProof/>
                  <w:sz w:val="22"/>
                  <w:szCs w:val="22"/>
                  <w:lang w:eastAsia="en-GB"/>
                </w:rPr>
              </w:pPr>
              <w:hyperlink w:anchor="_Toc404937540" w:history="1">
                <w:r w:rsidR="00CB40E1" w:rsidRPr="009210A2">
                  <w:rPr>
                    <w:rStyle w:val="Hyperlink"/>
                    <w:noProof/>
                  </w:rPr>
                  <w:t>Data mark design</w:t>
                </w:r>
                <w:r w:rsidR="00CB40E1">
                  <w:rPr>
                    <w:noProof/>
                    <w:webHidden/>
                  </w:rPr>
                  <w:tab/>
                </w:r>
                <w:r w:rsidR="00CB40E1">
                  <w:rPr>
                    <w:noProof/>
                    <w:webHidden/>
                  </w:rPr>
                  <w:fldChar w:fldCharType="begin"/>
                </w:r>
                <w:r w:rsidR="00CB40E1">
                  <w:rPr>
                    <w:noProof/>
                    <w:webHidden/>
                  </w:rPr>
                  <w:instrText xml:space="preserve"> PAGEREF _Toc404937540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4F5FABBD" w14:textId="77777777" w:rsidR="00CB40E1" w:rsidRDefault="00A17212">
              <w:pPr>
                <w:pStyle w:val="TOC1"/>
                <w:tabs>
                  <w:tab w:val="right" w:leader="dot" w:pos="9016"/>
                </w:tabs>
                <w:rPr>
                  <w:rFonts w:eastAsiaTheme="minorEastAsia"/>
                  <w:b w:val="0"/>
                  <w:noProof/>
                  <w:sz w:val="22"/>
                  <w:szCs w:val="22"/>
                  <w:lang w:eastAsia="en-GB"/>
                </w:rPr>
              </w:pPr>
              <w:hyperlink w:anchor="_Toc404937541" w:history="1">
                <w:r w:rsidR="00CB40E1" w:rsidRPr="009210A2">
                  <w:rPr>
                    <w:rStyle w:val="Hyperlink"/>
                    <w:iCs/>
                    <w:noProof/>
                  </w:rPr>
                  <w:t>ETL process</w:t>
                </w:r>
                <w:r w:rsidR="00CB40E1">
                  <w:rPr>
                    <w:noProof/>
                    <w:webHidden/>
                  </w:rPr>
                  <w:tab/>
                </w:r>
                <w:r w:rsidR="00CB40E1">
                  <w:rPr>
                    <w:noProof/>
                    <w:webHidden/>
                  </w:rPr>
                  <w:fldChar w:fldCharType="begin"/>
                </w:r>
                <w:r w:rsidR="00CB40E1">
                  <w:rPr>
                    <w:noProof/>
                    <w:webHidden/>
                  </w:rPr>
                  <w:instrText xml:space="preserve"> PAGEREF _Toc404937541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244C49ED" w14:textId="77777777" w:rsidR="00CB40E1" w:rsidRDefault="00A17212">
              <w:pPr>
                <w:pStyle w:val="TOC1"/>
                <w:tabs>
                  <w:tab w:val="right" w:leader="dot" w:pos="9016"/>
                </w:tabs>
                <w:rPr>
                  <w:rFonts w:eastAsiaTheme="minorEastAsia"/>
                  <w:b w:val="0"/>
                  <w:noProof/>
                  <w:sz w:val="22"/>
                  <w:szCs w:val="22"/>
                  <w:lang w:eastAsia="en-GB"/>
                </w:rPr>
              </w:pPr>
              <w:hyperlink w:anchor="_Toc404937542" w:history="1">
                <w:r w:rsidR="00CB40E1" w:rsidRPr="009210A2">
                  <w:rPr>
                    <w:rStyle w:val="Hyperlink"/>
                    <w:noProof/>
                  </w:rPr>
                  <w:t>OLAP</w:t>
                </w:r>
                <w:r w:rsidR="00CB40E1">
                  <w:rPr>
                    <w:noProof/>
                    <w:webHidden/>
                  </w:rPr>
                  <w:tab/>
                </w:r>
                <w:r w:rsidR="00CB40E1">
                  <w:rPr>
                    <w:noProof/>
                    <w:webHidden/>
                  </w:rPr>
                  <w:fldChar w:fldCharType="begin"/>
                </w:r>
                <w:r w:rsidR="00CB40E1">
                  <w:rPr>
                    <w:noProof/>
                    <w:webHidden/>
                  </w:rPr>
                  <w:instrText xml:space="preserve"> PAGEREF _Toc404937542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1DBCE1E4" w14:textId="77777777" w:rsidR="00CB40E1" w:rsidRDefault="00A17212">
              <w:pPr>
                <w:pStyle w:val="TOC1"/>
                <w:tabs>
                  <w:tab w:val="right" w:leader="dot" w:pos="9016"/>
                </w:tabs>
                <w:rPr>
                  <w:rFonts w:eastAsiaTheme="minorEastAsia"/>
                  <w:b w:val="0"/>
                  <w:noProof/>
                  <w:sz w:val="22"/>
                  <w:szCs w:val="22"/>
                  <w:lang w:eastAsia="en-GB"/>
                </w:rPr>
              </w:pPr>
              <w:hyperlink w:anchor="_Toc404937543" w:history="1">
                <w:r w:rsidR="00CB40E1" w:rsidRPr="009210A2">
                  <w:rPr>
                    <w:rStyle w:val="Hyperlink"/>
                    <w:noProof/>
                  </w:rPr>
                  <w:t>Conclusion</w:t>
                </w:r>
                <w:r w:rsidR="00CB40E1">
                  <w:rPr>
                    <w:noProof/>
                    <w:webHidden/>
                  </w:rPr>
                  <w:tab/>
                </w:r>
                <w:r w:rsidR="00CB40E1">
                  <w:rPr>
                    <w:noProof/>
                    <w:webHidden/>
                  </w:rPr>
                  <w:fldChar w:fldCharType="begin"/>
                </w:r>
                <w:r w:rsidR="00CB40E1">
                  <w:rPr>
                    <w:noProof/>
                    <w:webHidden/>
                  </w:rPr>
                  <w:instrText xml:space="preserve"> PAGEREF _Toc404937543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7232A4AB" w14:textId="77777777" w:rsidR="00CB40E1" w:rsidRDefault="00A17212">
              <w:pPr>
                <w:pStyle w:val="TOC1"/>
                <w:tabs>
                  <w:tab w:val="right" w:leader="dot" w:pos="9016"/>
                </w:tabs>
                <w:rPr>
                  <w:rFonts w:eastAsiaTheme="minorEastAsia"/>
                  <w:b w:val="0"/>
                  <w:noProof/>
                  <w:sz w:val="22"/>
                  <w:szCs w:val="22"/>
                  <w:lang w:eastAsia="en-GB"/>
                </w:rPr>
              </w:pPr>
              <w:hyperlink w:anchor="_Toc404937544" w:history="1">
                <w:r w:rsidR="00CB40E1" w:rsidRPr="009210A2">
                  <w:rPr>
                    <w:rStyle w:val="Hyperlink"/>
                    <w:noProof/>
                  </w:rPr>
                  <w:t>References</w:t>
                </w:r>
                <w:r w:rsidR="00CB40E1">
                  <w:rPr>
                    <w:noProof/>
                    <w:webHidden/>
                  </w:rPr>
                  <w:tab/>
                </w:r>
                <w:r w:rsidR="00CB40E1">
                  <w:rPr>
                    <w:noProof/>
                    <w:webHidden/>
                  </w:rPr>
                  <w:fldChar w:fldCharType="begin"/>
                </w:r>
                <w:r w:rsidR="00CB40E1">
                  <w:rPr>
                    <w:noProof/>
                    <w:webHidden/>
                  </w:rPr>
                  <w:instrText xml:space="preserve"> PAGEREF _Toc404937544 \h </w:instrText>
                </w:r>
                <w:r w:rsidR="00CB40E1">
                  <w:rPr>
                    <w:noProof/>
                    <w:webHidden/>
                  </w:rPr>
                </w:r>
                <w:r w:rsidR="00CB40E1">
                  <w:rPr>
                    <w:noProof/>
                    <w:webHidden/>
                  </w:rPr>
                  <w:fldChar w:fldCharType="separate"/>
                </w:r>
                <w:r w:rsidR="00CB40E1">
                  <w:rPr>
                    <w:noProof/>
                    <w:webHidden/>
                  </w:rPr>
                  <w:t>9</w:t>
                </w:r>
                <w:r w:rsidR="00CB40E1">
                  <w:rPr>
                    <w:noProof/>
                    <w:webHidden/>
                  </w:rPr>
                  <w:fldChar w:fldCharType="end"/>
                </w:r>
              </w:hyperlink>
            </w:p>
            <w:p w14:paraId="31F68914" w14:textId="4BDA42B7" w:rsidR="00F40AFE" w:rsidRDefault="00F40AFE">
              <w:r>
                <w:rPr>
                  <w:b/>
                  <w:bCs/>
                  <w:noProof/>
                </w:rPr>
                <w:fldChar w:fldCharType="end"/>
              </w:r>
            </w:p>
          </w:sdtContent>
        </w:sdt>
        <w:p w14:paraId="63B407DC" w14:textId="77777777" w:rsidR="00990BEA" w:rsidRPr="00E86EDD" w:rsidRDefault="00990BEA">
          <w:pPr>
            <w:rPr>
              <w:rFonts w:asciiTheme="majorHAnsi" w:eastAsiaTheme="majorEastAsia" w:hAnsiTheme="majorHAnsi" w:cstheme="majorBidi"/>
              <w:color w:val="2E74B5" w:themeColor="accent1" w:themeShade="BF"/>
              <w:sz w:val="26"/>
              <w:szCs w:val="26"/>
            </w:rPr>
          </w:pPr>
          <w:r w:rsidRPr="00E86EDD">
            <w:lastRenderedPageBreak/>
            <w:br w:type="page"/>
          </w:r>
        </w:p>
      </w:sdtContent>
    </w:sdt>
    <w:p w14:paraId="1B001ABD" w14:textId="7ED72062" w:rsidR="00A67827" w:rsidRPr="005A0B35" w:rsidRDefault="005F1A9F" w:rsidP="005A0B35">
      <w:pPr>
        <w:pStyle w:val="Heading1"/>
      </w:pPr>
      <w:bookmarkStart w:id="3" w:name="_Toc404937532"/>
      <w:r w:rsidRPr="00E86EDD">
        <w:lastRenderedPageBreak/>
        <w:t>Introduction</w:t>
      </w:r>
      <w:bookmarkEnd w:id="3"/>
    </w:p>
    <w:p w14:paraId="4DC950D9" w14:textId="0531D648" w:rsidR="005C7973" w:rsidRPr="00E86EDD" w:rsidRDefault="005C7973" w:rsidP="00F84728">
      <w:pPr>
        <w:pStyle w:val="Heading2"/>
      </w:pPr>
      <w:bookmarkStart w:id="4" w:name="_Toc404937533"/>
      <w:r w:rsidRPr="00E86EDD">
        <w:t>Middlesex University</w:t>
      </w:r>
      <w:bookmarkEnd w:id="4"/>
      <w:r w:rsidRPr="00E86EDD">
        <w:t xml:space="preserve"> </w:t>
      </w:r>
    </w:p>
    <w:p w14:paraId="1F38AEB0" w14:textId="06AE9CDA" w:rsidR="00A12658" w:rsidRDefault="005C7973" w:rsidP="00A12658">
      <w:pPr>
        <w:jc w:val="both"/>
      </w:pPr>
      <w:r w:rsidRPr="00E86EDD">
        <w:t>A University in England with roots back to 1878 who has since build up a reputation in London and international as a providing a high level of higher education from its wealth of experience and strategic operational capabilities.</w:t>
      </w:r>
      <w:r w:rsidR="00DB0792" w:rsidRPr="00E86EDD">
        <w:t xml:space="preserve"> Through strengthening our efficiency by employing highly qualified academics, attracting the best ambitious students and strengthening our research reputation we can capitalise internationally on becoming an excellent international tertiary education establishment.</w:t>
      </w:r>
    </w:p>
    <w:p w14:paraId="173B7339" w14:textId="77777777" w:rsidR="00A12658" w:rsidRDefault="005A0B35" w:rsidP="00CB40E1">
      <w:pPr>
        <w:jc w:val="center"/>
      </w:pPr>
      <w:r w:rsidRPr="00E86EDD">
        <w:rPr>
          <w:noProof/>
          <w:lang w:val="en-US"/>
        </w:rPr>
        <w:drawing>
          <wp:inline distT="0" distB="0" distL="0" distR="0" wp14:anchorId="4F19BD9E" wp14:editId="04F3FCDF">
            <wp:extent cx="3536459" cy="2354368"/>
            <wp:effectExtent l="0" t="0" r="6985" b="8255"/>
            <wp:docPr id="1"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pic:cNvPicPr>
                      <a:picLocks noChangeAspect="1" noChangeArrowheads="1"/>
                    </pic:cNvPicPr>
                  </pic:nvPicPr>
                  <pic:blipFill rotWithShape="1">
                    <a:blip r:embed="rId10">
                      <a:extLst>
                        <a:ext uri="{28A0092B-C50C-407E-A947-70E740481C1C}">
                          <a14:useLocalDpi xmlns:a14="http://schemas.microsoft.com/office/drawing/2010/main" val="0"/>
                        </a:ext>
                      </a:extLst>
                    </a:blip>
                    <a:srcRect l="11284" t="6784" r="20689" b="12669"/>
                    <a:stretch/>
                  </pic:blipFill>
                  <pic:spPr bwMode="auto">
                    <a:xfrm>
                      <a:off x="0" y="0"/>
                      <a:ext cx="3537877" cy="2355312"/>
                    </a:xfrm>
                    <a:prstGeom prst="rect">
                      <a:avLst/>
                    </a:prstGeom>
                    <a:noFill/>
                    <a:ln>
                      <a:noFill/>
                    </a:ln>
                    <a:extLst>
                      <a:ext uri="{53640926-AAD7-44d8-BBD7-CCE9431645EC}">
                        <a14:shadowObscured xmlns:a14="http://schemas.microsoft.com/office/drawing/2010/main"/>
                      </a:ext>
                    </a:extLst>
                  </pic:spPr>
                </pic:pic>
              </a:graphicData>
            </a:graphic>
          </wp:inline>
        </w:drawing>
      </w:r>
    </w:p>
    <w:p w14:paraId="6B6DC168" w14:textId="730404C4" w:rsidR="005A0B35" w:rsidRDefault="00A12658" w:rsidP="00A12658">
      <w:pPr>
        <w:pStyle w:val="Caption"/>
        <w:jc w:val="center"/>
        <w:rPr>
          <w:ins w:id="5" w:author="Raj none" w:date="2014-11-26T15:49:00Z"/>
        </w:rPr>
      </w:pPr>
      <w:r>
        <w:t xml:space="preserve">Figure </w:t>
      </w:r>
      <w:fldSimple w:instr=" SEQ Figure \* ARABIC ">
        <w:r>
          <w:rPr>
            <w:noProof/>
          </w:rPr>
          <w:t>1</w:t>
        </w:r>
      </w:fldSimple>
      <w:r>
        <w:t xml:space="preserve"> - Reference </w:t>
      </w:r>
      <w:r w:rsidRPr="009C68D7">
        <w:t>http://www.bbc.co.uk/bitesize/higher/business_management/business_enterprise/decision_making_business/revision/1/</w:t>
      </w:r>
    </w:p>
    <w:p w14:paraId="790EC699" w14:textId="7BFC7674" w:rsidR="00BE31AC" w:rsidRDefault="00BE31AC" w:rsidP="00BE31AC">
      <w:pPr>
        <w:pStyle w:val="Heading2"/>
      </w:pPr>
      <w:bookmarkStart w:id="6" w:name="_Toc404937534"/>
      <w:r>
        <w:t>Types of Management</w:t>
      </w:r>
      <w:bookmarkEnd w:id="6"/>
    </w:p>
    <w:p w14:paraId="561DD625" w14:textId="77E6BA9D" w:rsidR="00EA1FB0" w:rsidRDefault="00CB40E1" w:rsidP="001257DD">
      <w:pPr>
        <w:jc w:val="both"/>
      </w:pPr>
      <w:r>
        <w:t xml:space="preserve">The Government Business Reference Model shown above illustrates the three levels of control </w:t>
      </w:r>
      <w:r w:rsidR="00BE31AC">
        <w:t xml:space="preserve">that the university runs with. </w:t>
      </w:r>
      <w:r>
        <w:t xml:space="preserve">All </w:t>
      </w:r>
      <w:r w:rsidR="007E6F2F">
        <w:t xml:space="preserve">major decisions that </w:t>
      </w:r>
      <w:proofErr w:type="gramStart"/>
      <w:r w:rsidR="007E6F2F">
        <w:t>has</w:t>
      </w:r>
      <w:proofErr w:type="gramEnd"/>
      <w:r w:rsidR="007E6F2F">
        <w:t xml:space="preserve"> to be made as far as what the university needs to achieve long-term and how they need to achieve it</w:t>
      </w:r>
      <w:r>
        <w:t xml:space="preserve"> are made at</w:t>
      </w:r>
      <w:r w:rsidR="00BE31AC">
        <w:t xml:space="preserve"> the </w:t>
      </w:r>
      <w:r>
        <w:t>S</w:t>
      </w:r>
      <w:r w:rsidR="00BE31AC">
        <w:t>trategic level (</w:t>
      </w:r>
      <w:r>
        <w:t>S</w:t>
      </w:r>
      <w:r w:rsidR="00BE31AC">
        <w:t xml:space="preserve">enior </w:t>
      </w:r>
      <w:r>
        <w:t>M</w:t>
      </w:r>
      <w:r w:rsidR="00BE31AC">
        <w:t xml:space="preserve">anagement). </w:t>
      </w:r>
      <w:r w:rsidR="007E6F2F">
        <w:t xml:space="preserve">On the same level </w:t>
      </w:r>
      <w:r w:rsidR="00BE31AC">
        <w:t xml:space="preserve">you will find job titles such as </w:t>
      </w:r>
      <w:r w:rsidR="007E6F2F">
        <w:t>d</w:t>
      </w:r>
      <w:r w:rsidR="00BE31AC">
        <w:t>ean, chancellor, vice chancello</w:t>
      </w:r>
      <w:r w:rsidR="001518FC">
        <w:t>r and many other high-ranking jo</w:t>
      </w:r>
      <w:r w:rsidR="00BE31AC">
        <w:t>b titles as they have the power and knowledge that it takes to make complex decisions.</w:t>
      </w:r>
    </w:p>
    <w:p w14:paraId="3160E908" w14:textId="02CB7BA2" w:rsidR="00BE31AC" w:rsidRDefault="006A02D6" w:rsidP="001257DD">
      <w:pPr>
        <w:jc w:val="both"/>
      </w:pPr>
      <w:r>
        <w:t xml:space="preserve">All the decisions made by the Senior Management team will be passed to the Tactical level of management (Middle Management). This action is important to make sure the whole University is aligned with the same objectives and aims. Middle management staff (such as the head of department) will be responsible </w:t>
      </w:r>
      <w:r w:rsidR="00EA1FB0">
        <w:t>to develop a plan to implement the direction given to the managers in the operational bracket.</w:t>
      </w:r>
    </w:p>
    <w:p w14:paraId="4F6E6504" w14:textId="72DA7F2D" w:rsidR="006A02D6" w:rsidRDefault="006A02D6" w:rsidP="001257DD">
      <w:pPr>
        <w:jc w:val="both"/>
      </w:pPr>
      <w:r>
        <w:t xml:space="preserve">Finally, </w:t>
      </w:r>
      <w:r w:rsidR="00EA1FB0">
        <w:t xml:space="preserve">the </w:t>
      </w:r>
      <w:r>
        <w:t>O</w:t>
      </w:r>
      <w:r w:rsidR="00EA1FB0">
        <w:t xml:space="preserve">perational level (junior management) </w:t>
      </w:r>
      <w:r>
        <w:t xml:space="preserve">is responsible to implement the </w:t>
      </w:r>
      <w:r w:rsidR="00EA1FB0">
        <w:t xml:space="preserve">overall goal. This </w:t>
      </w:r>
      <w:r>
        <w:t xml:space="preserve">level </w:t>
      </w:r>
      <w:r w:rsidR="00EA1FB0">
        <w:t xml:space="preserve">is where professors, librarians and </w:t>
      </w:r>
      <w:r>
        <w:t xml:space="preserve">other </w:t>
      </w:r>
      <w:r w:rsidR="00EA1FB0">
        <w:t xml:space="preserve">university staff </w:t>
      </w:r>
      <w:r>
        <w:t xml:space="preserve">that deals directly with the students, </w:t>
      </w:r>
      <w:r w:rsidR="00EA1FB0">
        <w:t xml:space="preserve">will </w:t>
      </w:r>
      <w:r>
        <w:t xml:space="preserve">take the instructions </w:t>
      </w:r>
      <w:r w:rsidR="00EA1FB0">
        <w:t xml:space="preserve">from the above two management teams. </w:t>
      </w:r>
      <w:r>
        <w:t>With the training and experience provided by Middlesex they will be able to implement the strategies to turn the strategic plans in reality. They will also be responsible do report their progress directly to the Middle management team.</w:t>
      </w:r>
    </w:p>
    <w:p w14:paraId="5586F617" w14:textId="3F853368" w:rsidR="00990BEA" w:rsidRPr="00E86EDD" w:rsidRDefault="00990BEA" w:rsidP="00F84728">
      <w:pPr>
        <w:pStyle w:val="Heading2"/>
      </w:pPr>
      <w:bookmarkStart w:id="7" w:name="_Toc404937535"/>
      <w:r w:rsidRPr="00E86EDD">
        <w:lastRenderedPageBreak/>
        <w:t>Objectives</w:t>
      </w:r>
      <w:r w:rsidR="00841718" w:rsidRPr="00E86EDD">
        <w:t>, Values and Mission</w:t>
      </w:r>
      <w:bookmarkEnd w:id="7"/>
    </w:p>
    <w:p w14:paraId="494D6BF1" w14:textId="3596DE3A" w:rsidR="008C7EDC" w:rsidRPr="00E86EDD" w:rsidRDefault="008C7EDC" w:rsidP="00A4664F">
      <w:pPr>
        <w:jc w:val="both"/>
      </w:pPr>
      <w:r w:rsidRPr="00E86EDD">
        <w:t>Our Objectives are to attract students that are determined to succeed and support these students with the correct support and insure student satisfaction by developing policies to maximise their performance. We strive to enhance graduate level employability in an effort to improve our university rankings. We have strategies and policy to organise our schools to enhance excellence.</w:t>
      </w:r>
    </w:p>
    <w:p w14:paraId="4B3AE01D" w14:textId="77777777" w:rsidR="00F84728" w:rsidRDefault="00841718" w:rsidP="00F84728">
      <w:pPr>
        <w:pStyle w:val="Quote"/>
      </w:pPr>
      <w:r w:rsidRPr="00E86EDD">
        <w:t>“Our vision is to become a leading University of choice, recognised internationally for excellence in all that we do.”</w:t>
      </w:r>
    </w:p>
    <w:p w14:paraId="39883673" w14:textId="4E71ABEF" w:rsidR="00841718" w:rsidRDefault="00841718" w:rsidP="00F84728">
      <w:pPr>
        <w:pStyle w:val="Heading2"/>
      </w:pPr>
      <w:bookmarkStart w:id="8" w:name="_Toc404937536"/>
      <w:r w:rsidRPr="00E86EDD">
        <w:t>Marketing Department</w:t>
      </w:r>
      <w:bookmarkEnd w:id="8"/>
      <w:r w:rsidRPr="00E86EDD">
        <w:t xml:space="preserve"> </w:t>
      </w:r>
    </w:p>
    <w:p w14:paraId="766A44C9" w14:textId="77777777" w:rsidR="00A17212" w:rsidRDefault="00A17212" w:rsidP="00A17212">
      <w:pPr>
        <w:pStyle w:val="NormalWeb"/>
        <w:spacing w:before="0" w:beforeAutospacing="0" w:after="0" w:afterAutospacing="0"/>
      </w:pPr>
      <w:bookmarkStart w:id="9" w:name="OLE_LINK6"/>
      <w:bookmarkStart w:id="10" w:name="OLE_LINK7"/>
      <w:bookmarkEnd w:id="0"/>
      <w:bookmarkEnd w:id="1"/>
      <w:bookmarkEnd w:id="2"/>
      <w:r>
        <w:rPr>
          <w:rFonts w:ascii="Arial" w:hAnsi="Arial" w:cs="Arial"/>
          <w:color w:val="000000"/>
          <w:sz w:val="23"/>
          <w:szCs w:val="23"/>
        </w:rPr>
        <w:t>Middlesex University Marketing department is based at the Middlesex University London campus. The department specialises and focuses on each of the five schools across three different campuses universally. The department receive funding for our advertising projects from the relevant departments. The marketing department managers will detail projects and allocate tasks accordingly. This will be inline with equity and diversity strategic strategy (</w:t>
      </w:r>
      <w:hyperlink r:id="rId11" w:history="1">
        <w:r>
          <w:rPr>
            <w:rStyle w:val="Hyperlink"/>
            <w:rFonts w:ascii="Arial" w:hAnsi="Arial" w:cs="Arial"/>
            <w:color w:val="1155CC"/>
            <w:sz w:val="23"/>
            <w:szCs w:val="23"/>
          </w:rPr>
          <w:t>Equality and Diversity at Middlesex University</w:t>
        </w:r>
      </w:hyperlink>
      <w:r>
        <w:rPr>
          <w:rFonts w:ascii="Arial" w:hAnsi="Arial" w:cs="Arial"/>
          <w:color w:val="000000"/>
          <w:sz w:val="23"/>
          <w:szCs w:val="23"/>
        </w:rPr>
        <w:t>), University regulations (</w:t>
      </w:r>
      <w:hyperlink r:id="rId12" w:history="1">
        <w:r>
          <w:rPr>
            <w:rStyle w:val="Hyperlink"/>
            <w:rFonts w:ascii="Arial" w:hAnsi="Arial" w:cs="Arial"/>
            <w:color w:val="1155CC"/>
            <w:sz w:val="23"/>
            <w:szCs w:val="23"/>
          </w:rPr>
          <w:t>University Regulations for the Academic Year 2004/2005</w:t>
        </w:r>
      </w:hyperlink>
      <w:r>
        <w:rPr>
          <w:rFonts w:ascii="Arial" w:hAnsi="Arial" w:cs="Arial"/>
          <w:color w:val="000000"/>
          <w:sz w:val="23"/>
          <w:szCs w:val="23"/>
        </w:rPr>
        <w:t>) and decision-making and discussions held at middle management meetings. There after the relevant departments would handle the assignments and would also manage the suppliers and supplies to the project via task ID and project ID. Middlesex University will not consider all staff to be participating in one project each staff member will be assigned to a specific project and task in that project.</w:t>
      </w:r>
    </w:p>
    <w:p w14:paraId="65DDDB03" w14:textId="77777777" w:rsidR="00A17212" w:rsidRDefault="00A17212" w:rsidP="00A17212">
      <w:pPr>
        <w:pStyle w:val="NormalWeb"/>
        <w:spacing w:before="0" w:beforeAutospacing="0" w:after="0" w:afterAutospacing="0"/>
      </w:pPr>
      <w:r>
        <w:rPr>
          <w:rFonts w:ascii="Arial" w:hAnsi="Arial" w:cs="Arial"/>
          <w:color w:val="000000"/>
          <w:sz w:val="23"/>
          <w:szCs w:val="23"/>
        </w:rPr>
        <w:t>The projects are based on the development of current marketing tools available. E-commerce and online marketing trends are generating popularity and there for more funding is spend on online marketing thus to insure that the marketing department achieves its aims and goals. These projects are the same projects from the departments of each school and the content is made available in the means of online marketing and various other outlets depending on the projects.</w:t>
      </w:r>
    </w:p>
    <w:p w14:paraId="0B27F602" w14:textId="77777777" w:rsidR="00A17212" w:rsidRDefault="00A17212" w:rsidP="00A17212">
      <w:pPr>
        <w:pStyle w:val="NormalWeb"/>
        <w:spacing w:before="0" w:beforeAutospacing="0" w:after="0" w:afterAutospacing="0"/>
      </w:pPr>
      <w:r>
        <w:rPr>
          <w:rFonts w:ascii="Arial" w:hAnsi="Arial" w:cs="Arial"/>
          <w:color w:val="000000"/>
          <w:sz w:val="23"/>
          <w:szCs w:val="23"/>
        </w:rPr>
        <w:t xml:space="preserve">The list of local and international suppliers the </w:t>
      </w:r>
      <w:proofErr w:type="gramStart"/>
      <w:r>
        <w:rPr>
          <w:rFonts w:ascii="Arial" w:hAnsi="Arial" w:cs="Arial"/>
          <w:color w:val="000000"/>
          <w:sz w:val="23"/>
          <w:szCs w:val="23"/>
        </w:rPr>
        <w:t>suppliers</w:t>
      </w:r>
      <w:proofErr w:type="gramEnd"/>
      <w:r>
        <w:rPr>
          <w:rFonts w:ascii="Arial" w:hAnsi="Arial" w:cs="Arial"/>
          <w:color w:val="000000"/>
          <w:sz w:val="23"/>
          <w:szCs w:val="23"/>
        </w:rPr>
        <w:t xml:space="preserve"> contracts are available either locally, nationally or internationally. The supplier </w:t>
      </w:r>
      <w:proofErr w:type="spellStart"/>
      <w:r>
        <w:rPr>
          <w:rFonts w:ascii="Arial" w:hAnsi="Arial" w:cs="Arial"/>
          <w:color w:val="000000"/>
          <w:sz w:val="23"/>
          <w:szCs w:val="23"/>
        </w:rPr>
        <w:t>catalogs</w:t>
      </w:r>
      <w:proofErr w:type="spellEnd"/>
      <w:r>
        <w:rPr>
          <w:rFonts w:ascii="Arial" w:hAnsi="Arial" w:cs="Arial"/>
          <w:color w:val="000000"/>
          <w:sz w:val="23"/>
          <w:szCs w:val="23"/>
        </w:rPr>
        <w:t xml:space="preserve"> and the supplier contracts are saved in the contracts database. A specific enquiry regarding contracts and agreements with the relevant suppliers will be approved by the marketing department and will be inline with the university's framework, mission or scope, the suppliers can provide anything that will physically assist the projects needs. </w:t>
      </w:r>
    </w:p>
    <w:p w14:paraId="17155E21" w14:textId="77777777" w:rsidR="00A17212" w:rsidRDefault="00A17212" w:rsidP="00A17212">
      <w:pPr>
        <w:pStyle w:val="NormalWeb"/>
        <w:spacing w:before="0" w:beforeAutospacing="0" w:after="0" w:afterAutospacing="0"/>
      </w:pPr>
      <w:r>
        <w:rPr>
          <w:rFonts w:ascii="Arial" w:hAnsi="Arial" w:cs="Arial"/>
          <w:color w:val="000000"/>
          <w:sz w:val="23"/>
          <w:szCs w:val="23"/>
        </w:rPr>
        <w:t xml:space="preserve">Permanent MDX staff will not be considered for these </w:t>
      </w:r>
      <w:proofErr w:type="gramStart"/>
      <w:r>
        <w:rPr>
          <w:rFonts w:ascii="Arial" w:hAnsi="Arial" w:cs="Arial"/>
          <w:color w:val="000000"/>
          <w:sz w:val="23"/>
          <w:szCs w:val="23"/>
        </w:rPr>
        <w:t>projects</w:t>
      </w:r>
      <w:proofErr w:type="gramEnd"/>
      <w:r>
        <w:rPr>
          <w:rFonts w:ascii="Arial" w:hAnsi="Arial" w:cs="Arial"/>
          <w:color w:val="000000"/>
          <w:sz w:val="23"/>
          <w:szCs w:val="23"/>
        </w:rPr>
        <w:t xml:space="preserve"> as they are the “clients”.</w:t>
      </w:r>
    </w:p>
    <w:p w14:paraId="29C8E2B2" w14:textId="77777777" w:rsidR="00A17212" w:rsidRDefault="00A17212" w:rsidP="00A17212">
      <w:pPr>
        <w:pStyle w:val="NormalWeb"/>
        <w:spacing w:before="0" w:beforeAutospacing="0" w:after="0" w:afterAutospacing="0"/>
      </w:pPr>
      <w:r>
        <w:rPr>
          <w:rFonts w:ascii="Arial" w:hAnsi="Arial" w:cs="Arial"/>
          <w:color w:val="000000"/>
          <w:sz w:val="23"/>
          <w:szCs w:val="23"/>
        </w:rPr>
        <w:t>Overall the objectives of the marketing department is to attract students that work hard and willing to go the extra mile to reach success in their studies.</w:t>
      </w:r>
    </w:p>
    <w:p w14:paraId="1AAD7DD0" w14:textId="77777777" w:rsidR="00A17212" w:rsidRDefault="00A17212" w:rsidP="00A17212">
      <w:pPr>
        <w:rPr>
          <w:rFonts w:eastAsia="Times New Roman" w:cs="Times New Roman"/>
        </w:rPr>
      </w:pPr>
    </w:p>
    <w:p w14:paraId="0CC0626B" w14:textId="77777777" w:rsidR="00A17212" w:rsidRDefault="00A17212" w:rsidP="00A17212">
      <w:pPr>
        <w:pStyle w:val="NormalWeb"/>
        <w:spacing w:before="0" w:beforeAutospacing="0" w:after="0" w:afterAutospacing="0"/>
        <w:jc w:val="both"/>
      </w:pPr>
      <w:r>
        <w:rPr>
          <w:rFonts w:ascii="Arial" w:hAnsi="Arial" w:cs="Arial"/>
          <w:color w:val="000000"/>
          <w:sz w:val="23"/>
          <w:szCs w:val="23"/>
        </w:rPr>
        <w:t>The marketing department is important for the whole University as it influences the direct correlation between the success rate and the rates of new students attending the University. The marketing department is one of the most important business departments of most any company but especially so in this case as the University renders a services namely education.</w:t>
      </w:r>
    </w:p>
    <w:p w14:paraId="4B8C4BC8" w14:textId="77777777" w:rsidR="00A17212" w:rsidRDefault="00A17212" w:rsidP="00A17212">
      <w:pPr>
        <w:rPr>
          <w:rFonts w:eastAsia="Times New Roman" w:cs="Times New Roman"/>
        </w:rPr>
      </w:pPr>
    </w:p>
    <w:p w14:paraId="6044183D" w14:textId="77777777" w:rsidR="00A17212" w:rsidRDefault="00A17212" w:rsidP="00A17212">
      <w:pPr>
        <w:pStyle w:val="Heading1"/>
        <w:spacing w:before="480" w:after="120"/>
        <w:rPr>
          <w:rFonts w:eastAsia="Times New Roman" w:cs="Times New Roman"/>
        </w:rPr>
      </w:pPr>
      <w:r>
        <w:rPr>
          <w:rFonts w:ascii="Arial" w:eastAsia="Times New Roman" w:hAnsi="Arial" w:cs="Arial"/>
          <w:color w:val="000000"/>
          <w:sz w:val="47"/>
          <w:szCs w:val="47"/>
        </w:rPr>
        <w:t>Analysis of Operational Systems and Data Sources</w:t>
      </w:r>
    </w:p>
    <w:p w14:paraId="2F62BB2C" w14:textId="77777777" w:rsidR="00A17212" w:rsidRDefault="00A17212" w:rsidP="00A17212">
      <w:pPr>
        <w:pStyle w:val="Heading2"/>
        <w:spacing w:before="360" w:after="80"/>
        <w:rPr>
          <w:rFonts w:eastAsia="Times New Roman" w:cs="Times New Roman"/>
        </w:rPr>
      </w:pPr>
      <w:r>
        <w:rPr>
          <w:rFonts w:ascii="Arial" w:eastAsia="Times New Roman" w:hAnsi="Arial" w:cs="Arial"/>
          <w:color w:val="000000"/>
          <w:sz w:val="35"/>
          <w:szCs w:val="35"/>
        </w:rPr>
        <w:t xml:space="preserve">Entity Relationship </w:t>
      </w:r>
      <w:proofErr w:type="gramStart"/>
      <w:r>
        <w:rPr>
          <w:rFonts w:ascii="Arial" w:eastAsia="Times New Roman" w:hAnsi="Arial" w:cs="Arial"/>
          <w:color w:val="000000"/>
          <w:sz w:val="35"/>
          <w:szCs w:val="35"/>
        </w:rPr>
        <w:t>Diagram(</w:t>
      </w:r>
      <w:proofErr w:type="gramEnd"/>
      <w:r>
        <w:rPr>
          <w:rFonts w:ascii="Arial" w:eastAsia="Times New Roman" w:hAnsi="Arial" w:cs="Arial"/>
          <w:color w:val="000000"/>
          <w:sz w:val="35"/>
          <w:szCs w:val="35"/>
        </w:rPr>
        <w:t>ERD) description</w:t>
      </w:r>
    </w:p>
    <w:p w14:paraId="79B346BF" w14:textId="77777777" w:rsidR="00A17212" w:rsidRDefault="00A17212" w:rsidP="00A17212">
      <w:pPr>
        <w:rPr>
          <w:rFonts w:eastAsia="Times New Roman" w:cs="Times New Roman"/>
        </w:rPr>
      </w:pPr>
    </w:p>
    <w:p w14:paraId="6DADFD54" w14:textId="77777777" w:rsidR="00A17212" w:rsidRDefault="00A17212" w:rsidP="00A17212">
      <w:pPr>
        <w:pStyle w:val="NormalWeb"/>
        <w:spacing w:before="0" w:beforeAutospacing="0" w:after="0" w:afterAutospacing="0"/>
        <w:jc w:val="both"/>
      </w:pPr>
      <w:r>
        <w:rPr>
          <w:rFonts w:ascii="Arial" w:hAnsi="Arial" w:cs="Arial"/>
          <w:color w:val="000000"/>
          <w:sz w:val="23"/>
          <w:szCs w:val="23"/>
        </w:rPr>
        <w:lastRenderedPageBreak/>
        <w:t xml:space="preserve">In introduction to the following report we will be covering various topics, thus starting with the link between the advantages and disadvantages of operational databases to data warehouses. We will also cover the how the marketing department has developed its own operational database in correlations with </w:t>
      </w:r>
      <w:proofErr w:type="gramStart"/>
      <w:r>
        <w:rPr>
          <w:rFonts w:ascii="Arial" w:hAnsi="Arial" w:cs="Arial"/>
          <w:color w:val="000000"/>
          <w:sz w:val="23"/>
          <w:szCs w:val="23"/>
        </w:rPr>
        <w:t>a</w:t>
      </w:r>
      <w:proofErr w:type="gramEnd"/>
      <w:r>
        <w:rPr>
          <w:rFonts w:ascii="Arial" w:hAnsi="Arial" w:cs="Arial"/>
          <w:color w:val="000000"/>
          <w:sz w:val="23"/>
          <w:szCs w:val="23"/>
        </w:rPr>
        <w:t xml:space="preserve"> ERD.</w:t>
      </w:r>
    </w:p>
    <w:p w14:paraId="46DC67BE" w14:textId="77777777" w:rsidR="00A17212" w:rsidRDefault="00A17212" w:rsidP="00A17212">
      <w:pPr>
        <w:rPr>
          <w:rFonts w:eastAsia="Times New Roman" w:cs="Times New Roman"/>
        </w:rPr>
      </w:pPr>
    </w:p>
    <w:p w14:paraId="1084B0FA" w14:textId="77777777" w:rsidR="00A17212" w:rsidRDefault="00A17212" w:rsidP="00A17212">
      <w:pPr>
        <w:pStyle w:val="NormalWeb"/>
        <w:spacing w:before="0" w:beforeAutospacing="0" w:after="0" w:afterAutospacing="0"/>
        <w:jc w:val="both"/>
      </w:pPr>
      <w:r>
        <w:rPr>
          <w:rFonts w:ascii="Arial" w:hAnsi="Arial" w:cs="Arial"/>
          <w:color w:val="000000"/>
          <w:sz w:val="23"/>
          <w:szCs w:val="23"/>
        </w:rPr>
        <w:t xml:space="preserve">The different projects allow the University to meet its objectives by planning events and managing these events. These projects have cost and they are directly related to the project thus a budget is set by each department as to how much would be spend. </w:t>
      </w:r>
    </w:p>
    <w:p w14:paraId="4D862F33" w14:textId="77777777" w:rsidR="00A17212" w:rsidRDefault="00A17212" w:rsidP="00A17212">
      <w:pPr>
        <w:pStyle w:val="NormalWeb"/>
        <w:spacing w:before="0" w:beforeAutospacing="0" w:after="0" w:afterAutospacing="0"/>
        <w:jc w:val="both"/>
      </w:pPr>
      <w:r>
        <w:rPr>
          <w:rFonts w:ascii="Arial" w:hAnsi="Arial" w:cs="Arial"/>
          <w:color w:val="000000"/>
          <w:sz w:val="23"/>
          <w:szCs w:val="23"/>
        </w:rPr>
        <w:t>The values are met by taking into consideration the long-term effects these projects will have on staff members, attendees and the different attractions held at these events that could generate positive publicity in line with the values of the university.</w:t>
      </w:r>
    </w:p>
    <w:p w14:paraId="2FCDA333" w14:textId="77777777" w:rsidR="00A17212" w:rsidRDefault="00A17212" w:rsidP="00A17212">
      <w:pPr>
        <w:pStyle w:val="NormalWeb"/>
        <w:spacing w:before="0" w:beforeAutospacing="0" w:after="0" w:afterAutospacing="0"/>
        <w:jc w:val="both"/>
      </w:pPr>
      <w:r>
        <w:rPr>
          <w:rFonts w:ascii="Arial" w:hAnsi="Arial" w:cs="Arial"/>
          <w:color w:val="000000"/>
          <w:sz w:val="23"/>
          <w:szCs w:val="23"/>
        </w:rPr>
        <w:t xml:space="preserve">The mission is to attract the highest amount of high calibre students and by having different projects like open days, </w:t>
      </w:r>
      <w:r>
        <w:rPr>
          <w:rFonts w:ascii="Arial" w:hAnsi="Arial" w:cs="Arial"/>
          <w:color w:val="333333"/>
          <w:sz w:val="23"/>
          <w:szCs w:val="23"/>
          <w:shd w:val="clear" w:color="auto" w:fill="FFFFFF"/>
        </w:rPr>
        <w:t>digital and social media events, career events and more traditional events at university like research projects the marketing fulfil its mission.</w:t>
      </w:r>
    </w:p>
    <w:p w14:paraId="7EFAB60A" w14:textId="77777777" w:rsidR="00A17212" w:rsidRDefault="00A17212" w:rsidP="00A17212">
      <w:pPr>
        <w:pStyle w:val="NormalWeb"/>
        <w:spacing w:before="0" w:beforeAutospacing="0" w:after="0" w:afterAutospacing="0"/>
        <w:jc w:val="both"/>
      </w:pPr>
      <w:r>
        <w:rPr>
          <w:rFonts w:ascii="Arial" w:hAnsi="Arial" w:cs="Arial"/>
          <w:color w:val="000000"/>
          <w:sz w:val="23"/>
          <w:szCs w:val="23"/>
        </w:rPr>
        <w:t>The ERD that we have displayed below shows all the different entities and their attributes. This will allow us to show relationships across all the entities and compose a data mart that will display relevant information so that Middlesex University at the strategic level can make informed choices in how the budget should be used. The ERD will also show the university a cornucopia of other information like what suppliers are used at certain events and what the turnout of the event was. The ERD is vital to the success and longevity of the database and the data mart as if any relationships are missing or any entities have been missed this could result in the error in running queries and retrieving accurate results.</w:t>
      </w:r>
    </w:p>
    <w:p w14:paraId="732687A7" w14:textId="77777777" w:rsidR="00A17212" w:rsidRDefault="00A17212" w:rsidP="00A17212">
      <w:pPr>
        <w:rPr>
          <w:rFonts w:eastAsia="Times New Roman" w:cs="Times New Roman"/>
        </w:rPr>
      </w:pPr>
    </w:p>
    <w:p w14:paraId="282F12C5" w14:textId="77777777" w:rsidR="00A17212" w:rsidRDefault="00A17212" w:rsidP="00A17212">
      <w:pPr>
        <w:pStyle w:val="NormalWeb"/>
        <w:spacing w:before="0" w:beforeAutospacing="0" w:after="0" w:afterAutospacing="0"/>
        <w:jc w:val="both"/>
      </w:pPr>
      <w:r>
        <w:rPr>
          <w:rFonts w:ascii="Arial" w:hAnsi="Arial" w:cs="Arial"/>
          <w:color w:val="000000"/>
          <w:sz w:val="23"/>
          <w:szCs w:val="23"/>
        </w:rPr>
        <w:t>At every event each member of staff plays a crucial role like events management, relations officer from marketing would be there to insure that everything goes according to plan. The member of staff is picked for each event by a few criteria; these criteria are their expertise as to the role that they are required to fill.</w:t>
      </w:r>
    </w:p>
    <w:p w14:paraId="30EFE835" w14:textId="77777777" w:rsidR="00A17212" w:rsidRDefault="00A17212" w:rsidP="00A17212">
      <w:pPr>
        <w:pStyle w:val="NormalWeb"/>
        <w:spacing w:before="0" w:beforeAutospacing="0" w:after="0" w:afterAutospacing="0"/>
        <w:jc w:val="both"/>
      </w:pPr>
      <w:r>
        <w:rPr>
          <w:rFonts w:ascii="Arial" w:hAnsi="Arial" w:cs="Arial"/>
          <w:color w:val="000000"/>
          <w:sz w:val="23"/>
          <w:szCs w:val="23"/>
        </w:rPr>
        <w:t>After events and during the course of the year all staff members that are part of the Middlesex University marketing department or are part of an event that the marketing department has held need to be paid for their work.</w:t>
      </w:r>
    </w:p>
    <w:p w14:paraId="7EAC0E85" w14:textId="77777777" w:rsidR="00A17212" w:rsidRDefault="00A17212" w:rsidP="00A17212">
      <w:pPr>
        <w:pStyle w:val="NormalWeb"/>
        <w:spacing w:before="0" w:beforeAutospacing="0" w:after="0" w:afterAutospacing="0"/>
        <w:jc w:val="both"/>
      </w:pPr>
      <w:r>
        <w:rPr>
          <w:rFonts w:ascii="Arial" w:hAnsi="Arial" w:cs="Arial"/>
          <w:color w:val="000000"/>
          <w:sz w:val="23"/>
          <w:szCs w:val="23"/>
        </w:rPr>
        <w:t>To keep a track of all the task and how they were accomplished in the past will help us to understand perhaps how to overcome current difficulties but also will be beneficial to justify our expenditure. How we have managed the task indirectly relates to our budget and therefore we could justify requesting more budget for projects as we have x y and z amount of task that was not completed with other projects and therefore we perhaps under performed as a marketing department</w:t>
      </w:r>
    </w:p>
    <w:p w14:paraId="29B5F948" w14:textId="77777777" w:rsidR="00A17212" w:rsidRDefault="00A17212" w:rsidP="00A17212">
      <w:pPr>
        <w:pStyle w:val="NormalWeb"/>
        <w:spacing w:before="0" w:beforeAutospacing="0" w:after="0" w:afterAutospacing="0"/>
        <w:jc w:val="both"/>
      </w:pPr>
      <w:r>
        <w:rPr>
          <w:rFonts w:ascii="Arial" w:hAnsi="Arial" w:cs="Arial"/>
          <w:color w:val="000000"/>
          <w:sz w:val="23"/>
          <w:szCs w:val="23"/>
        </w:rPr>
        <w:t>Different venues can be held in different countries thus the university fulfils its mission of attracting international attention as well as focusing on the international students who represent a large amount of the university target audience.</w:t>
      </w:r>
    </w:p>
    <w:p w14:paraId="45290776" w14:textId="77777777" w:rsidR="00A17212" w:rsidRDefault="00A17212" w:rsidP="00A17212">
      <w:pPr>
        <w:pStyle w:val="NormalWeb"/>
        <w:spacing w:before="0" w:beforeAutospacing="0" w:after="0" w:afterAutospacing="0"/>
        <w:jc w:val="both"/>
      </w:pPr>
      <w:r>
        <w:rPr>
          <w:rFonts w:ascii="Arial" w:hAnsi="Arial" w:cs="Arial"/>
          <w:color w:val="000000"/>
          <w:sz w:val="23"/>
          <w:szCs w:val="23"/>
        </w:rPr>
        <w:t xml:space="preserve">Each project would occur at a venue and to organise the events would have different sessions booked in by booking therefore being able to ascertain the correct amount of space allocated. This takes care of the logistical matters like seating plan, amounts </w:t>
      </w:r>
      <w:proofErr w:type="gramStart"/>
      <w:r>
        <w:rPr>
          <w:rFonts w:ascii="Arial" w:hAnsi="Arial" w:cs="Arial"/>
          <w:color w:val="000000"/>
          <w:sz w:val="23"/>
          <w:szCs w:val="23"/>
        </w:rPr>
        <w:t>expected to be catered</w:t>
      </w:r>
      <w:proofErr w:type="gramEnd"/>
      <w:r>
        <w:rPr>
          <w:rFonts w:ascii="Arial" w:hAnsi="Arial" w:cs="Arial"/>
          <w:color w:val="000000"/>
          <w:sz w:val="23"/>
          <w:szCs w:val="23"/>
        </w:rPr>
        <w:t xml:space="preserve"> for and falls under general event management.</w:t>
      </w:r>
    </w:p>
    <w:p w14:paraId="52101E92" w14:textId="77777777" w:rsidR="00A17212" w:rsidRDefault="00A17212" w:rsidP="00A17212">
      <w:pPr>
        <w:rPr>
          <w:rFonts w:eastAsia="Times New Roman" w:cs="Times New Roman"/>
        </w:rPr>
      </w:pPr>
    </w:p>
    <w:p w14:paraId="43F7055C" w14:textId="77777777" w:rsidR="00A17212" w:rsidRDefault="00A17212" w:rsidP="00A17212">
      <w:pPr>
        <w:rPr>
          <w:rFonts w:eastAsia="Times New Roman" w:cs="Times New Roman"/>
        </w:rPr>
      </w:pPr>
    </w:p>
    <w:p w14:paraId="76957B4D" w14:textId="77777777" w:rsidR="00A17212" w:rsidRDefault="00A17212" w:rsidP="00A17212">
      <w:pPr>
        <w:rPr>
          <w:rFonts w:eastAsia="Times New Roman" w:cs="Times New Roman"/>
        </w:rPr>
      </w:pPr>
    </w:p>
    <w:p w14:paraId="5FA833DA" w14:textId="77777777" w:rsidR="00A17212" w:rsidRDefault="00A17212" w:rsidP="00A17212">
      <w:pPr>
        <w:rPr>
          <w:rFonts w:eastAsia="Times New Roman" w:cs="Times New Roman"/>
        </w:rPr>
      </w:pPr>
    </w:p>
    <w:p w14:paraId="52DA2E33" w14:textId="77777777" w:rsidR="00A17212" w:rsidRDefault="00A17212" w:rsidP="00A17212">
      <w:pPr>
        <w:rPr>
          <w:rFonts w:eastAsia="Times New Roman" w:cs="Times New Roman"/>
        </w:rPr>
      </w:pPr>
    </w:p>
    <w:p w14:paraId="172B4BF9" w14:textId="77777777" w:rsidR="00A17212" w:rsidRDefault="00A17212" w:rsidP="00A17212">
      <w:pPr>
        <w:rPr>
          <w:rFonts w:eastAsia="Times New Roman" w:cs="Times New Roman"/>
        </w:rPr>
      </w:pPr>
    </w:p>
    <w:p w14:paraId="4F71A5AC" w14:textId="77777777" w:rsidR="00A17212" w:rsidRDefault="00A17212" w:rsidP="00A17212">
      <w:pPr>
        <w:pStyle w:val="NormalWeb"/>
        <w:spacing w:before="0" w:beforeAutospacing="0" w:after="0" w:afterAutospacing="0"/>
        <w:jc w:val="both"/>
      </w:pPr>
      <w:r>
        <w:rPr>
          <w:rFonts w:ascii="Arial" w:hAnsi="Arial" w:cs="Arial"/>
          <w:b/>
          <w:bCs/>
          <w:color w:val="FF0000"/>
          <w:sz w:val="23"/>
          <w:szCs w:val="23"/>
        </w:rPr>
        <w:t>Van/</w:t>
      </w:r>
      <w:proofErr w:type="spellStart"/>
      <w:r>
        <w:rPr>
          <w:rFonts w:ascii="Arial" w:hAnsi="Arial" w:cs="Arial"/>
          <w:b/>
          <w:bCs/>
          <w:color w:val="FF0000"/>
          <w:sz w:val="23"/>
          <w:szCs w:val="23"/>
        </w:rPr>
        <w:t>Veraj</w:t>
      </w:r>
      <w:proofErr w:type="spellEnd"/>
      <w:r>
        <w:rPr>
          <w:rFonts w:ascii="Arial" w:hAnsi="Arial" w:cs="Arial"/>
          <w:color w:val="FF0000"/>
          <w:sz w:val="23"/>
          <w:szCs w:val="23"/>
        </w:rPr>
        <w:t>: Update the entities and relationship according to the new ERD. Double check if the paragraphs above are updated as well.</w:t>
      </w:r>
    </w:p>
    <w:p w14:paraId="55EDA122" w14:textId="77777777" w:rsidR="00A17212" w:rsidRDefault="00A17212" w:rsidP="00A17212">
      <w:pPr>
        <w:rPr>
          <w:rFonts w:eastAsia="Times New Roman" w:cs="Times New Roman"/>
        </w:rPr>
      </w:pPr>
      <w:bookmarkStart w:id="11" w:name="_GoBack"/>
      <w:bookmarkEnd w:id="11"/>
    </w:p>
    <w:p w14:paraId="184B738A" w14:textId="05305C3E" w:rsidR="00A17212" w:rsidRDefault="00A17212" w:rsidP="00A17212">
      <w:pPr>
        <w:pStyle w:val="NormalWeb"/>
        <w:numPr>
          <w:ilvl w:val="0"/>
          <w:numId w:val="26"/>
        </w:numPr>
        <w:spacing w:before="0" w:beforeAutospacing="0" w:after="0" w:afterAutospacing="0"/>
        <w:ind w:left="709" w:hanging="709"/>
        <w:jc w:val="both"/>
        <w:textAlignment w:val="baseline"/>
        <w:rPr>
          <w:rFonts w:ascii="Arial" w:hAnsi="Arial" w:cs="Arial"/>
          <w:b/>
          <w:bCs/>
          <w:color w:val="000000"/>
          <w:sz w:val="23"/>
          <w:szCs w:val="23"/>
        </w:rPr>
      </w:pPr>
      <w:r>
        <w:rPr>
          <w:rFonts w:ascii="Arial" w:hAnsi="Arial" w:cs="Arial"/>
          <w:b/>
          <w:bCs/>
          <w:color w:val="000000"/>
          <w:sz w:val="23"/>
          <w:szCs w:val="23"/>
        </w:rPr>
        <w:t>Role - Staff</w:t>
      </w:r>
    </w:p>
    <w:p w14:paraId="219C34F9" w14:textId="77777777" w:rsidR="00A17212" w:rsidRDefault="00A17212" w:rsidP="00A17212">
      <w:pPr>
        <w:pStyle w:val="NormalWeb"/>
        <w:spacing w:before="0" w:beforeAutospacing="0" w:after="0" w:afterAutospacing="0"/>
        <w:jc w:val="both"/>
      </w:pPr>
      <w:r>
        <w:rPr>
          <w:rStyle w:val="apple-tab-span"/>
          <w:rFonts w:ascii="Arial" w:hAnsi="Arial" w:cs="Arial"/>
          <w:b/>
          <w:bCs/>
          <w:color w:val="000000"/>
          <w:sz w:val="23"/>
          <w:szCs w:val="23"/>
        </w:rPr>
        <w:tab/>
      </w:r>
      <w:r>
        <w:rPr>
          <w:rFonts w:ascii="Arial" w:hAnsi="Arial" w:cs="Arial"/>
          <w:color w:val="000000"/>
          <w:sz w:val="23"/>
          <w:szCs w:val="23"/>
        </w:rPr>
        <w:t xml:space="preserve">Each member of staff in the department </w:t>
      </w:r>
      <w:proofErr w:type="gramStart"/>
      <w:r>
        <w:rPr>
          <w:rFonts w:ascii="Arial" w:hAnsi="Arial" w:cs="Arial"/>
          <w:color w:val="000000"/>
          <w:sz w:val="23"/>
          <w:szCs w:val="23"/>
        </w:rPr>
        <w:t>have</w:t>
      </w:r>
      <w:proofErr w:type="gramEnd"/>
      <w:r>
        <w:rPr>
          <w:rFonts w:ascii="Arial" w:hAnsi="Arial" w:cs="Arial"/>
          <w:color w:val="000000"/>
          <w:sz w:val="23"/>
          <w:szCs w:val="23"/>
        </w:rPr>
        <w:t xml:space="preserve"> a specific role to play.</w:t>
      </w:r>
    </w:p>
    <w:p w14:paraId="00A90502" w14:textId="77777777" w:rsidR="00A17212" w:rsidRDefault="00A17212" w:rsidP="00A17212">
      <w:pPr>
        <w:rPr>
          <w:rFonts w:eastAsia="Times New Roman" w:cs="Times New Roman"/>
        </w:rPr>
      </w:pPr>
    </w:p>
    <w:p w14:paraId="6F31DB51" w14:textId="77777777" w:rsidR="00A17212" w:rsidRDefault="00A17212" w:rsidP="00A17212">
      <w:pPr>
        <w:pStyle w:val="NormalWeb"/>
        <w:numPr>
          <w:ilvl w:val="0"/>
          <w:numId w:val="17"/>
        </w:numPr>
        <w:spacing w:before="0" w:beforeAutospacing="0" w:after="0" w:afterAutospacing="0"/>
        <w:jc w:val="both"/>
        <w:textAlignment w:val="baseline"/>
        <w:rPr>
          <w:rFonts w:ascii="Arial" w:hAnsi="Arial" w:cs="Arial"/>
          <w:b/>
          <w:bCs/>
          <w:color w:val="000000"/>
          <w:sz w:val="23"/>
          <w:szCs w:val="23"/>
        </w:rPr>
      </w:pPr>
      <w:r>
        <w:rPr>
          <w:rFonts w:ascii="Arial" w:hAnsi="Arial" w:cs="Arial"/>
          <w:b/>
          <w:bCs/>
          <w:color w:val="000000"/>
          <w:sz w:val="23"/>
          <w:szCs w:val="23"/>
        </w:rPr>
        <w:t>Staff- Tasks - Projects</w:t>
      </w:r>
    </w:p>
    <w:p w14:paraId="66B7981A" w14:textId="77777777" w:rsidR="00A17212" w:rsidRDefault="00A17212" w:rsidP="00A17212">
      <w:pPr>
        <w:pStyle w:val="NormalWeb"/>
        <w:spacing w:before="0" w:beforeAutospacing="0" w:after="0" w:afterAutospacing="0"/>
        <w:ind w:left="720"/>
        <w:jc w:val="both"/>
      </w:pPr>
      <w:r>
        <w:rPr>
          <w:rFonts w:ascii="Arial" w:hAnsi="Arial" w:cs="Arial"/>
          <w:color w:val="000000"/>
          <w:sz w:val="23"/>
          <w:szCs w:val="23"/>
        </w:rPr>
        <w:t>A project can have 0 (in case the tasks hasn't be assigned yet) or many tasks but a specific task can only be related to one project. An extra table called Task History is responsible to keep track of all the tasks from any project even if it has been archived. Along with the keeping track of the staff that was part of the task.</w:t>
      </w:r>
    </w:p>
    <w:p w14:paraId="2C53158F" w14:textId="77777777" w:rsidR="00A17212" w:rsidRDefault="00A17212" w:rsidP="00A17212">
      <w:pPr>
        <w:pStyle w:val="NormalWeb"/>
        <w:spacing w:before="0" w:beforeAutospacing="0" w:after="0" w:afterAutospacing="0"/>
        <w:jc w:val="both"/>
      </w:pPr>
      <w:r>
        <w:rPr>
          <w:rStyle w:val="apple-tab-span"/>
          <w:rFonts w:ascii="Arial" w:hAnsi="Arial" w:cs="Arial"/>
          <w:b/>
          <w:bCs/>
          <w:color w:val="000000"/>
          <w:sz w:val="23"/>
          <w:szCs w:val="23"/>
        </w:rPr>
        <w:tab/>
      </w:r>
    </w:p>
    <w:p w14:paraId="0A6EC8F3" w14:textId="77777777" w:rsidR="00A17212" w:rsidRDefault="00A17212" w:rsidP="00A17212">
      <w:pPr>
        <w:pStyle w:val="NormalWeb"/>
        <w:numPr>
          <w:ilvl w:val="0"/>
          <w:numId w:val="18"/>
        </w:numPr>
        <w:spacing w:before="0" w:beforeAutospacing="0" w:after="0" w:afterAutospacing="0"/>
        <w:jc w:val="both"/>
        <w:textAlignment w:val="baseline"/>
        <w:rPr>
          <w:rFonts w:ascii="Arial" w:hAnsi="Arial" w:cs="Arial"/>
          <w:b/>
          <w:bCs/>
          <w:color w:val="000000"/>
          <w:sz w:val="23"/>
          <w:szCs w:val="23"/>
        </w:rPr>
      </w:pPr>
      <w:r>
        <w:rPr>
          <w:rFonts w:ascii="Arial" w:hAnsi="Arial" w:cs="Arial"/>
          <w:b/>
          <w:bCs/>
          <w:color w:val="000000"/>
          <w:sz w:val="23"/>
          <w:szCs w:val="23"/>
        </w:rPr>
        <w:t>Address - Venue - Booking-Session</w:t>
      </w:r>
    </w:p>
    <w:p w14:paraId="571FB604" w14:textId="77777777" w:rsidR="00A17212" w:rsidRDefault="00A17212" w:rsidP="00A17212">
      <w:pPr>
        <w:pStyle w:val="NormalWeb"/>
        <w:spacing w:before="0" w:beforeAutospacing="0" w:after="0" w:afterAutospacing="0"/>
        <w:ind w:left="720"/>
        <w:jc w:val="both"/>
      </w:pPr>
      <w:r>
        <w:rPr>
          <w:rFonts w:ascii="Arial" w:hAnsi="Arial" w:cs="Arial"/>
          <w:color w:val="000000"/>
          <w:sz w:val="23"/>
          <w:szCs w:val="23"/>
        </w:rPr>
        <w:t xml:space="preserve">The marketing department has </w:t>
      </w:r>
      <w:proofErr w:type="gramStart"/>
      <w:r>
        <w:rPr>
          <w:rFonts w:ascii="Arial" w:hAnsi="Arial" w:cs="Arial"/>
          <w:color w:val="000000"/>
          <w:sz w:val="23"/>
          <w:szCs w:val="23"/>
        </w:rPr>
        <w:t>a list addresses</w:t>
      </w:r>
      <w:proofErr w:type="gramEnd"/>
      <w:r>
        <w:rPr>
          <w:rFonts w:ascii="Arial" w:hAnsi="Arial" w:cs="Arial"/>
          <w:color w:val="000000"/>
          <w:sz w:val="23"/>
          <w:szCs w:val="23"/>
        </w:rPr>
        <w:t xml:space="preserve"> of venues names and locations. These venues are booked by </w:t>
      </w:r>
      <w:proofErr w:type="gramStart"/>
      <w:r>
        <w:rPr>
          <w:rFonts w:ascii="Arial" w:hAnsi="Arial" w:cs="Arial"/>
          <w:color w:val="000000"/>
          <w:sz w:val="23"/>
          <w:szCs w:val="23"/>
        </w:rPr>
        <w:t>bookings,</w:t>
      </w:r>
      <w:proofErr w:type="gramEnd"/>
      <w:r>
        <w:rPr>
          <w:rFonts w:ascii="Arial" w:hAnsi="Arial" w:cs="Arial"/>
          <w:color w:val="000000"/>
          <w:sz w:val="23"/>
          <w:szCs w:val="23"/>
        </w:rPr>
        <w:t xml:space="preserve"> each session is part of an event.</w:t>
      </w:r>
    </w:p>
    <w:p w14:paraId="7696A9F1" w14:textId="77777777" w:rsidR="00A17212" w:rsidRDefault="00A17212" w:rsidP="00A17212">
      <w:pPr>
        <w:pStyle w:val="NormalWeb"/>
        <w:spacing w:before="0" w:beforeAutospacing="0" w:after="0" w:afterAutospacing="0"/>
        <w:jc w:val="both"/>
      </w:pPr>
      <w:r>
        <w:rPr>
          <w:rStyle w:val="apple-tab-span"/>
          <w:rFonts w:ascii="Arial" w:hAnsi="Arial" w:cs="Arial"/>
          <w:b/>
          <w:bCs/>
          <w:color w:val="000000"/>
          <w:sz w:val="23"/>
          <w:szCs w:val="23"/>
        </w:rPr>
        <w:tab/>
      </w:r>
    </w:p>
    <w:p w14:paraId="0D027160" w14:textId="77777777" w:rsidR="00A17212" w:rsidRDefault="00A17212" w:rsidP="00A17212">
      <w:pPr>
        <w:pStyle w:val="NormalWeb"/>
        <w:numPr>
          <w:ilvl w:val="0"/>
          <w:numId w:val="19"/>
        </w:numPr>
        <w:spacing w:before="0" w:beforeAutospacing="0" w:after="0" w:afterAutospacing="0"/>
        <w:jc w:val="both"/>
        <w:textAlignment w:val="baseline"/>
        <w:rPr>
          <w:rFonts w:ascii="Arial" w:hAnsi="Arial" w:cs="Arial"/>
          <w:b/>
          <w:bCs/>
          <w:color w:val="000000"/>
          <w:sz w:val="23"/>
          <w:szCs w:val="23"/>
        </w:rPr>
      </w:pPr>
      <w:r>
        <w:rPr>
          <w:rFonts w:ascii="Arial" w:hAnsi="Arial" w:cs="Arial"/>
          <w:b/>
          <w:bCs/>
          <w:color w:val="000000"/>
          <w:sz w:val="23"/>
          <w:szCs w:val="23"/>
        </w:rPr>
        <w:t>Attendee list - Sessions</w:t>
      </w:r>
    </w:p>
    <w:p w14:paraId="31C415DD" w14:textId="77777777" w:rsidR="00A17212" w:rsidRDefault="00A17212" w:rsidP="00A17212">
      <w:pPr>
        <w:pStyle w:val="NormalWeb"/>
        <w:spacing w:before="0" w:beforeAutospacing="0" w:after="0" w:afterAutospacing="0"/>
        <w:ind w:left="720"/>
        <w:jc w:val="both"/>
      </w:pPr>
      <w:r>
        <w:rPr>
          <w:rFonts w:ascii="Arial" w:hAnsi="Arial" w:cs="Arial"/>
          <w:color w:val="000000"/>
          <w:sz w:val="23"/>
          <w:szCs w:val="23"/>
        </w:rPr>
        <w:t>For every session there is an attendee list so that the number of attendees can be recorded for later analysis.</w:t>
      </w:r>
    </w:p>
    <w:p w14:paraId="4A879CA5" w14:textId="77777777" w:rsidR="00A17212" w:rsidRDefault="00A17212" w:rsidP="00A17212">
      <w:pPr>
        <w:rPr>
          <w:rFonts w:eastAsia="Times New Roman" w:cs="Times New Roman"/>
        </w:rPr>
      </w:pPr>
    </w:p>
    <w:p w14:paraId="4F914C38" w14:textId="77777777" w:rsidR="00A17212" w:rsidRDefault="00A17212" w:rsidP="00A17212">
      <w:pPr>
        <w:pStyle w:val="NormalWeb"/>
        <w:numPr>
          <w:ilvl w:val="0"/>
          <w:numId w:val="20"/>
        </w:numPr>
        <w:spacing w:before="0" w:beforeAutospacing="0" w:after="0" w:afterAutospacing="0"/>
        <w:jc w:val="both"/>
        <w:textAlignment w:val="baseline"/>
        <w:rPr>
          <w:rFonts w:ascii="Arial" w:hAnsi="Arial" w:cs="Arial"/>
          <w:b/>
          <w:bCs/>
          <w:color w:val="000000"/>
          <w:sz w:val="23"/>
          <w:szCs w:val="23"/>
        </w:rPr>
      </w:pPr>
      <w:r>
        <w:rPr>
          <w:rFonts w:ascii="Arial" w:hAnsi="Arial" w:cs="Arial"/>
          <w:b/>
          <w:bCs/>
          <w:color w:val="000000"/>
          <w:sz w:val="23"/>
          <w:szCs w:val="23"/>
        </w:rPr>
        <w:t>Events - Projects</w:t>
      </w:r>
    </w:p>
    <w:p w14:paraId="1425D7DD" w14:textId="77777777" w:rsidR="00A17212" w:rsidRDefault="00A17212" w:rsidP="00A17212">
      <w:pPr>
        <w:pStyle w:val="NormalWeb"/>
        <w:spacing w:before="0" w:beforeAutospacing="0" w:after="0" w:afterAutospacing="0"/>
        <w:ind w:left="720"/>
        <w:jc w:val="both"/>
      </w:pPr>
      <w:r>
        <w:rPr>
          <w:rFonts w:ascii="Arial" w:hAnsi="Arial" w:cs="Arial"/>
          <w:color w:val="000000"/>
          <w:sz w:val="23"/>
          <w:szCs w:val="23"/>
        </w:rPr>
        <w:t>An event can have 0 (if the event is online) or many to many projects. Events are optional for each Project but one event can only be related to one Project at time.</w:t>
      </w:r>
    </w:p>
    <w:p w14:paraId="0AD6F2C2" w14:textId="77777777" w:rsidR="00A17212" w:rsidRDefault="00A17212" w:rsidP="00A17212">
      <w:pPr>
        <w:rPr>
          <w:rFonts w:eastAsia="Times New Roman" w:cs="Times New Roman"/>
        </w:rPr>
      </w:pPr>
    </w:p>
    <w:p w14:paraId="732BBC2A" w14:textId="77777777" w:rsidR="00A17212" w:rsidRDefault="00A17212" w:rsidP="00A17212">
      <w:pPr>
        <w:pStyle w:val="NormalWeb"/>
        <w:numPr>
          <w:ilvl w:val="0"/>
          <w:numId w:val="21"/>
        </w:numPr>
        <w:spacing w:before="0" w:beforeAutospacing="0" w:after="0" w:afterAutospacing="0"/>
        <w:jc w:val="both"/>
        <w:textAlignment w:val="baseline"/>
        <w:rPr>
          <w:rFonts w:ascii="Arial" w:hAnsi="Arial" w:cs="Arial"/>
          <w:b/>
          <w:bCs/>
          <w:color w:val="000000"/>
          <w:sz w:val="23"/>
          <w:szCs w:val="23"/>
        </w:rPr>
      </w:pPr>
      <w:r>
        <w:rPr>
          <w:rFonts w:ascii="Arial" w:hAnsi="Arial" w:cs="Arial"/>
          <w:b/>
          <w:bCs/>
          <w:color w:val="000000"/>
          <w:sz w:val="23"/>
          <w:szCs w:val="23"/>
        </w:rPr>
        <w:t>Task-Project</w:t>
      </w:r>
    </w:p>
    <w:p w14:paraId="6FDE803B" w14:textId="77777777" w:rsidR="00A17212" w:rsidRDefault="00A17212" w:rsidP="00A17212">
      <w:pPr>
        <w:pStyle w:val="NormalWeb"/>
        <w:spacing w:before="0" w:beforeAutospacing="0" w:after="0" w:afterAutospacing="0"/>
        <w:ind w:left="720"/>
        <w:jc w:val="both"/>
      </w:pPr>
      <w:r>
        <w:rPr>
          <w:rFonts w:ascii="Arial" w:hAnsi="Arial" w:cs="Arial"/>
          <w:color w:val="000000"/>
          <w:sz w:val="23"/>
          <w:szCs w:val="23"/>
        </w:rPr>
        <w:t xml:space="preserve">There is a one to </w:t>
      </w:r>
      <w:proofErr w:type="gramStart"/>
      <w:r>
        <w:rPr>
          <w:rFonts w:ascii="Arial" w:hAnsi="Arial" w:cs="Arial"/>
          <w:color w:val="000000"/>
          <w:sz w:val="23"/>
          <w:szCs w:val="23"/>
        </w:rPr>
        <w:t>many relationship</w:t>
      </w:r>
      <w:proofErr w:type="gramEnd"/>
      <w:r>
        <w:rPr>
          <w:rFonts w:ascii="Arial" w:hAnsi="Arial" w:cs="Arial"/>
          <w:color w:val="000000"/>
          <w:sz w:val="23"/>
          <w:szCs w:val="23"/>
        </w:rPr>
        <w:t xml:space="preserve"> between </w:t>
      </w:r>
      <w:proofErr w:type="spellStart"/>
      <w:r>
        <w:rPr>
          <w:rFonts w:ascii="Arial" w:hAnsi="Arial" w:cs="Arial"/>
          <w:color w:val="000000"/>
          <w:sz w:val="23"/>
          <w:szCs w:val="23"/>
        </w:rPr>
        <w:t>Projetcs</w:t>
      </w:r>
      <w:proofErr w:type="spellEnd"/>
      <w:r>
        <w:rPr>
          <w:rFonts w:ascii="Arial" w:hAnsi="Arial" w:cs="Arial"/>
          <w:color w:val="000000"/>
          <w:sz w:val="23"/>
          <w:szCs w:val="23"/>
        </w:rPr>
        <w:t xml:space="preserve"> and Tasks as each project has to be part of Projects. At the </w:t>
      </w:r>
      <w:proofErr w:type="spellStart"/>
      <w:r>
        <w:rPr>
          <w:rFonts w:ascii="Arial" w:hAnsi="Arial" w:cs="Arial"/>
          <w:color w:val="000000"/>
          <w:sz w:val="23"/>
          <w:szCs w:val="23"/>
        </w:rPr>
        <w:t>begining</w:t>
      </w:r>
      <w:proofErr w:type="spellEnd"/>
      <w:r>
        <w:rPr>
          <w:rFonts w:ascii="Arial" w:hAnsi="Arial" w:cs="Arial"/>
          <w:color w:val="000000"/>
          <w:sz w:val="23"/>
          <w:szCs w:val="23"/>
        </w:rPr>
        <w:t xml:space="preserve"> of each Project there will be no task thus 0 as minimum but as time progresses there will be many task to one project.</w:t>
      </w:r>
    </w:p>
    <w:p w14:paraId="45EA43B4" w14:textId="77777777" w:rsidR="00A17212" w:rsidRDefault="00A17212" w:rsidP="00A17212">
      <w:pPr>
        <w:pStyle w:val="NormalWeb"/>
        <w:spacing w:before="0" w:beforeAutospacing="0" w:after="0" w:afterAutospacing="0"/>
        <w:jc w:val="both"/>
      </w:pPr>
      <w:r>
        <w:rPr>
          <w:rStyle w:val="apple-tab-span"/>
          <w:rFonts w:ascii="Arial" w:hAnsi="Arial" w:cs="Arial"/>
          <w:b/>
          <w:bCs/>
          <w:color w:val="000000"/>
          <w:sz w:val="23"/>
          <w:szCs w:val="23"/>
        </w:rPr>
        <w:tab/>
      </w:r>
    </w:p>
    <w:p w14:paraId="47343C5D" w14:textId="77777777" w:rsidR="00A17212" w:rsidRDefault="00A17212" w:rsidP="00A17212">
      <w:pPr>
        <w:pStyle w:val="NormalWeb"/>
        <w:numPr>
          <w:ilvl w:val="0"/>
          <w:numId w:val="22"/>
        </w:numPr>
        <w:spacing w:before="0" w:beforeAutospacing="0" w:after="0" w:afterAutospacing="0"/>
        <w:jc w:val="both"/>
        <w:textAlignment w:val="baseline"/>
        <w:rPr>
          <w:rFonts w:ascii="Arial" w:hAnsi="Arial" w:cs="Arial"/>
          <w:b/>
          <w:bCs/>
          <w:color w:val="000000"/>
          <w:sz w:val="23"/>
          <w:szCs w:val="23"/>
        </w:rPr>
      </w:pPr>
      <w:proofErr w:type="spellStart"/>
      <w:r>
        <w:rPr>
          <w:rFonts w:ascii="Arial" w:hAnsi="Arial" w:cs="Arial"/>
          <w:b/>
          <w:bCs/>
          <w:color w:val="000000"/>
          <w:sz w:val="23"/>
          <w:szCs w:val="23"/>
        </w:rPr>
        <w:t>SupplierRep</w:t>
      </w:r>
      <w:proofErr w:type="spellEnd"/>
      <w:r>
        <w:rPr>
          <w:rFonts w:ascii="Arial" w:hAnsi="Arial" w:cs="Arial"/>
          <w:b/>
          <w:bCs/>
          <w:color w:val="000000"/>
          <w:sz w:val="23"/>
          <w:szCs w:val="23"/>
        </w:rPr>
        <w:t xml:space="preserve"> - Supplier - Projects</w:t>
      </w:r>
    </w:p>
    <w:p w14:paraId="39FC8BCF" w14:textId="77777777" w:rsidR="00A17212" w:rsidRDefault="00A17212" w:rsidP="00A17212">
      <w:pPr>
        <w:pStyle w:val="NormalWeb"/>
        <w:spacing w:before="0" w:beforeAutospacing="0" w:after="0" w:afterAutospacing="0"/>
        <w:ind w:left="720"/>
        <w:jc w:val="both"/>
      </w:pPr>
      <w:r>
        <w:rPr>
          <w:rFonts w:ascii="Arial" w:hAnsi="Arial" w:cs="Arial"/>
          <w:color w:val="000000"/>
          <w:sz w:val="23"/>
          <w:szCs w:val="23"/>
        </w:rPr>
        <w:t xml:space="preserve">A </w:t>
      </w:r>
      <w:proofErr w:type="spellStart"/>
      <w:r>
        <w:rPr>
          <w:rFonts w:ascii="Arial" w:hAnsi="Arial" w:cs="Arial"/>
          <w:color w:val="000000"/>
          <w:sz w:val="23"/>
          <w:szCs w:val="23"/>
        </w:rPr>
        <w:t>SupplierRep</w:t>
      </w:r>
      <w:proofErr w:type="spellEnd"/>
      <w:r>
        <w:rPr>
          <w:rFonts w:ascii="Arial" w:hAnsi="Arial" w:cs="Arial"/>
          <w:color w:val="000000"/>
          <w:sz w:val="23"/>
          <w:szCs w:val="23"/>
        </w:rPr>
        <w:t xml:space="preserve"> works for a </w:t>
      </w:r>
      <w:proofErr w:type="spellStart"/>
      <w:r>
        <w:rPr>
          <w:rFonts w:ascii="Arial" w:hAnsi="Arial" w:cs="Arial"/>
          <w:color w:val="000000"/>
          <w:sz w:val="23"/>
          <w:szCs w:val="23"/>
        </w:rPr>
        <w:t>SupplierCompany.There</w:t>
      </w:r>
      <w:proofErr w:type="spellEnd"/>
      <w:r>
        <w:rPr>
          <w:rFonts w:ascii="Arial" w:hAnsi="Arial" w:cs="Arial"/>
          <w:color w:val="000000"/>
          <w:sz w:val="23"/>
          <w:szCs w:val="23"/>
        </w:rPr>
        <w:t xml:space="preserve"> is a one to many relationship but a there has to be a supply company though there does not have to be a Rep as some supplies are done with out </w:t>
      </w:r>
      <w:proofErr w:type="spellStart"/>
      <w:r>
        <w:rPr>
          <w:rFonts w:ascii="Arial" w:hAnsi="Arial" w:cs="Arial"/>
          <w:color w:val="000000"/>
          <w:sz w:val="23"/>
          <w:szCs w:val="23"/>
        </w:rPr>
        <w:t>SupplierRep.Each</w:t>
      </w:r>
      <w:proofErr w:type="spellEnd"/>
      <w:r>
        <w:rPr>
          <w:rFonts w:ascii="Arial" w:hAnsi="Arial" w:cs="Arial"/>
          <w:color w:val="000000"/>
          <w:sz w:val="23"/>
          <w:szCs w:val="23"/>
        </w:rPr>
        <w:t xml:space="preserve"> project has to have a to be supplied and these supplies can be from many different suppliers thus there is one to many relation between </w:t>
      </w:r>
      <w:proofErr w:type="spellStart"/>
      <w:r>
        <w:rPr>
          <w:rFonts w:ascii="Arial" w:hAnsi="Arial" w:cs="Arial"/>
          <w:color w:val="000000"/>
          <w:sz w:val="23"/>
          <w:szCs w:val="23"/>
        </w:rPr>
        <w:t>SuppliersRep</w:t>
      </w:r>
      <w:proofErr w:type="spellEnd"/>
      <w:r>
        <w:rPr>
          <w:rFonts w:ascii="Arial" w:hAnsi="Arial" w:cs="Arial"/>
          <w:color w:val="000000"/>
          <w:sz w:val="23"/>
          <w:szCs w:val="23"/>
        </w:rPr>
        <w:t xml:space="preserve"> and </w:t>
      </w:r>
      <w:proofErr w:type="gramStart"/>
      <w:r>
        <w:rPr>
          <w:rFonts w:ascii="Arial" w:hAnsi="Arial" w:cs="Arial"/>
          <w:color w:val="000000"/>
          <w:sz w:val="23"/>
          <w:szCs w:val="23"/>
        </w:rPr>
        <w:t>Projects(</w:t>
      </w:r>
      <w:proofErr w:type="gramEnd"/>
      <w:r>
        <w:rPr>
          <w:rFonts w:ascii="Arial" w:hAnsi="Arial" w:cs="Arial"/>
          <w:color w:val="000000"/>
          <w:sz w:val="23"/>
          <w:szCs w:val="23"/>
        </w:rPr>
        <w:t>This resolve the many to many problem).</w:t>
      </w:r>
      <w:proofErr w:type="spellStart"/>
      <w:r>
        <w:rPr>
          <w:rFonts w:ascii="Arial" w:hAnsi="Arial" w:cs="Arial"/>
          <w:color w:val="000000"/>
          <w:sz w:val="23"/>
          <w:szCs w:val="23"/>
        </w:rPr>
        <w:t>Theres</w:t>
      </w:r>
      <w:proofErr w:type="spellEnd"/>
      <w:r>
        <w:rPr>
          <w:rFonts w:ascii="Arial" w:hAnsi="Arial" w:cs="Arial"/>
          <w:color w:val="000000"/>
          <w:sz w:val="23"/>
          <w:szCs w:val="23"/>
        </w:rPr>
        <w:t xml:space="preserve"> is how ever a 0 to one relationship as there does not have to be supplies to a project as some projects might not need supplies.</w:t>
      </w:r>
    </w:p>
    <w:p w14:paraId="288C5DBE" w14:textId="77777777" w:rsidR="00A17212" w:rsidRDefault="00A17212" w:rsidP="00A17212">
      <w:pPr>
        <w:rPr>
          <w:rFonts w:eastAsia="Times New Roman" w:cs="Times New Roman"/>
        </w:rPr>
      </w:pPr>
    </w:p>
    <w:p w14:paraId="2BF4F7D3" w14:textId="77777777" w:rsidR="00A17212" w:rsidRDefault="00A17212" w:rsidP="00A17212">
      <w:pPr>
        <w:pStyle w:val="NormalWeb"/>
        <w:numPr>
          <w:ilvl w:val="0"/>
          <w:numId w:val="23"/>
        </w:numPr>
        <w:spacing w:before="0" w:beforeAutospacing="0" w:after="0" w:afterAutospacing="0"/>
        <w:jc w:val="both"/>
        <w:textAlignment w:val="baseline"/>
        <w:rPr>
          <w:rFonts w:ascii="Arial" w:hAnsi="Arial" w:cs="Arial"/>
          <w:b/>
          <w:bCs/>
          <w:color w:val="000000"/>
          <w:sz w:val="23"/>
          <w:szCs w:val="23"/>
        </w:rPr>
      </w:pPr>
      <w:proofErr w:type="spellStart"/>
      <w:r>
        <w:rPr>
          <w:rFonts w:ascii="Arial" w:hAnsi="Arial" w:cs="Arial"/>
          <w:b/>
          <w:bCs/>
          <w:color w:val="000000"/>
          <w:sz w:val="23"/>
          <w:szCs w:val="23"/>
        </w:rPr>
        <w:t>BudgetCodes</w:t>
      </w:r>
      <w:proofErr w:type="spellEnd"/>
      <w:r>
        <w:rPr>
          <w:rFonts w:ascii="Arial" w:hAnsi="Arial" w:cs="Arial"/>
          <w:b/>
          <w:bCs/>
          <w:color w:val="000000"/>
          <w:sz w:val="23"/>
          <w:szCs w:val="23"/>
        </w:rPr>
        <w:t xml:space="preserve"> - Department  </w:t>
      </w:r>
    </w:p>
    <w:p w14:paraId="6FD41D29" w14:textId="77777777" w:rsidR="00A17212" w:rsidRDefault="00A17212" w:rsidP="00A17212">
      <w:pPr>
        <w:pStyle w:val="NormalWeb"/>
        <w:spacing w:before="0" w:beforeAutospacing="0" w:after="0" w:afterAutospacing="0"/>
        <w:jc w:val="both"/>
      </w:pPr>
      <w:r>
        <w:rPr>
          <w:rStyle w:val="apple-tab-span"/>
          <w:rFonts w:ascii="Arial" w:hAnsi="Arial" w:cs="Arial"/>
          <w:b/>
          <w:bCs/>
          <w:color w:val="000000"/>
          <w:sz w:val="23"/>
          <w:szCs w:val="23"/>
        </w:rPr>
        <w:tab/>
      </w:r>
      <w:r>
        <w:rPr>
          <w:rFonts w:ascii="Arial" w:hAnsi="Arial" w:cs="Arial"/>
          <w:color w:val="000000"/>
          <w:sz w:val="23"/>
          <w:szCs w:val="23"/>
        </w:rPr>
        <w:t xml:space="preserve">There can be 0 or many budget codes belonging to a specific department 1. </w:t>
      </w:r>
    </w:p>
    <w:p w14:paraId="376FA0FC" w14:textId="77777777" w:rsidR="00A17212" w:rsidRDefault="00A17212" w:rsidP="00A17212">
      <w:pPr>
        <w:pStyle w:val="NormalWeb"/>
        <w:spacing w:before="0" w:beforeAutospacing="0" w:after="0" w:afterAutospacing="0"/>
        <w:jc w:val="both"/>
      </w:pPr>
      <w:r>
        <w:rPr>
          <w:rStyle w:val="apple-tab-span"/>
          <w:rFonts w:ascii="Arial" w:hAnsi="Arial" w:cs="Arial"/>
          <w:b/>
          <w:bCs/>
          <w:color w:val="000000"/>
          <w:sz w:val="23"/>
          <w:szCs w:val="23"/>
        </w:rPr>
        <w:tab/>
      </w:r>
    </w:p>
    <w:p w14:paraId="507FBD63" w14:textId="77777777" w:rsidR="00A17212" w:rsidRDefault="00A17212" w:rsidP="00A17212">
      <w:pPr>
        <w:pStyle w:val="NormalWeb"/>
        <w:numPr>
          <w:ilvl w:val="0"/>
          <w:numId w:val="24"/>
        </w:numPr>
        <w:spacing w:before="0" w:beforeAutospacing="0" w:after="0" w:afterAutospacing="0"/>
        <w:jc w:val="both"/>
        <w:textAlignment w:val="baseline"/>
        <w:rPr>
          <w:rFonts w:ascii="Arial" w:hAnsi="Arial" w:cs="Arial"/>
          <w:b/>
          <w:bCs/>
          <w:color w:val="000000"/>
          <w:sz w:val="23"/>
          <w:szCs w:val="23"/>
        </w:rPr>
      </w:pPr>
      <w:proofErr w:type="spellStart"/>
      <w:r>
        <w:rPr>
          <w:rFonts w:ascii="Arial" w:hAnsi="Arial" w:cs="Arial"/>
          <w:b/>
          <w:bCs/>
          <w:color w:val="000000"/>
          <w:sz w:val="23"/>
          <w:szCs w:val="23"/>
        </w:rPr>
        <w:lastRenderedPageBreak/>
        <w:t>BudgetCodes</w:t>
      </w:r>
      <w:proofErr w:type="spellEnd"/>
      <w:r>
        <w:rPr>
          <w:rFonts w:ascii="Arial" w:hAnsi="Arial" w:cs="Arial"/>
          <w:b/>
          <w:bCs/>
          <w:color w:val="000000"/>
          <w:sz w:val="23"/>
          <w:szCs w:val="23"/>
        </w:rPr>
        <w:t>- Projects</w:t>
      </w:r>
    </w:p>
    <w:p w14:paraId="4F9150A3" w14:textId="77777777" w:rsidR="00A17212" w:rsidRDefault="00A17212" w:rsidP="00A17212">
      <w:pPr>
        <w:pStyle w:val="NormalWeb"/>
        <w:spacing w:before="0" w:beforeAutospacing="0" w:after="0" w:afterAutospacing="0"/>
        <w:jc w:val="both"/>
      </w:pPr>
      <w:r>
        <w:rPr>
          <w:rStyle w:val="apple-tab-span"/>
          <w:rFonts w:ascii="Arial" w:hAnsi="Arial" w:cs="Arial"/>
          <w:b/>
          <w:bCs/>
          <w:color w:val="000000"/>
          <w:sz w:val="23"/>
          <w:szCs w:val="23"/>
        </w:rPr>
        <w:tab/>
      </w:r>
      <w:r>
        <w:rPr>
          <w:rFonts w:ascii="Arial" w:hAnsi="Arial" w:cs="Arial"/>
          <w:color w:val="000000"/>
          <w:sz w:val="23"/>
          <w:szCs w:val="23"/>
        </w:rPr>
        <w:t>There can be 0 or many budget codes belonging to a specific project 1.</w:t>
      </w:r>
    </w:p>
    <w:p w14:paraId="14CF569B" w14:textId="77777777" w:rsidR="00A17212" w:rsidRDefault="00A17212" w:rsidP="00A17212">
      <w:pPr>
        <w:pStyle w:val="NormalWeb"/>
        <w:spacing w:before="0" w:beforeAutospacing="0" w:after="0" w:afterAutospacing="0"/>
        <w:jc w:val="both"/>
      </w:pPr>
      <w:r>
        <w:rPr>
          <w:rStyle w:val="apple-tab-span"/>
          <w:rFonts w:ascii="Arial" w:hAnsi="Arial" w:cs="Arial"/>
          <w:b/>
          <w:bCs/>
          <w:color w:val="000000"/>
          <w:sz w:val="23"/>
          <w:szCs w:val="23"/>
        </w:rPr>
        <w:tab/>
      </w:r>
    </w:p>
    <w:p w14:paraId="713A4688" w14:textId="77777777" w:rsidR="00A17212" w:rsidRDefault="00A17212" w:rsidP="00A17212">
      <w:pPr>
        <w:pStyle w:val="NormalWeb"/>
        <w:numPr>
          <w:ilvl w:val="0"/>
          <w:numId w:val="25"/>
        </w:numPr>
        <w:spacing w:before="0" w:beforeAutospacing="0" w:after="0" w:afterAutospacing="0"/>
        <w:jc w:val="both"/>
        <w:textAlignment w:val="baseline"/>
        <w:rPr>
          <w:rFonts w:ascii="Arial" w:hAnsi="Arial" w:cs="Arial"/>
          <w:b/>
          <w:bCs/>
          <w:color w:val="000000"/>
          <w:sz w:val="23"/>
          <w:szCs w:val="23"/>
        </w:rPr>
      </w:pPr>
      <w:r>
        <w:rPr>
          <w:rFonts w:ascii="Arial" w:hAnsi="Arial" w:cs="Arial"/>
          <w:b/>
          <w:bCs/>
          <w:color w:val="000000"/>
          <w:sz w:val="23"/>
          <w:szCs w:val="23"/>
        </w:rPr>
        <w:t>Expense sheets - Budget Codes</w:t>
      </w:r>
    </w:p>
    <w:p w14:paraId="63B0C185" w14:textId="77777777" w:rsidR="00A17212" w:rsidRDefault="00A17212" w:rsidP="00A17212">
      <w:pPr>
        <w:pStyle w:val="NormalWeb"/>
        <w:spacing w:before="0" w:beforeAutospacing="0" w:after="0" w:afterAutospacing="0"/>
        <w:jc w:val="both"/>
      </w:pPr>
      <w:r>
        <w:rPr>
          <w:rStyle w:val="apple-tab-span"/>
          <w:rFonts w:ascii="Arial" w:hAnsi="Arial" w:cs="Arial"/>
          <w:b/>
          <w:bCs/>
          <w:color w:val="000000"/>
          <w:sz w:val="23"/>
          <w:szCs w:val="23"/>
        </w:rPr>
        <w:tab/>
      </w:r>
      <w:r>
        <w:rPr>
          <w:rFonts w:ascii="Arial" w:hAnsi="Arial" w:cs="Arial"/>
          <w:color w:val="000000"/>
          <w:sz w:val="23"/>
          <w:szCs w:val="23"/>
        </w:rPr>
        <w:t xml:space="preserve">There can be 0 or many budget codes belonging to </w:t>
      </w:r>
      <w:proofErr w:type="gramStart"/>
      <w:r>
        <w:rPr>
          <w:rFonts w:ascii="Arial" w:hAnsi="Arial" w:cs="Arial"/>
          <w:color w:val="000000"/>
          <w:sz w:val="23"/>
          <w:szCs w:val="23"/>
        </w:rPr>
        <w:t>a</w:t>
      </w:r>
      <w:proofErr w:type="gramEnd"/>
      <w:r>
        <w:rPr>
          <w:rFonts w:ascii="Arial" w:hAnsi="Arial" w:cs="Arial"/>
          <w:color w:val="000000"/>
          <w:sz w:val="23"/>
          <w:szCs w:val="23"/>
        </w:rPr>
        <w:t xml:space="preserve"> expense sheet 1.</w:t>
      </w:r>
    </w:p>
    <w:p w14:paraId="0EFCFDBC" w14:textId="77777777" w:rsidR="00A17212" w:rsidRDefault="00A17212" w:rsidP="00A17212">
      <w:pPr>
        <w:spacing w:after="240"/>
        <w:rPr>
          <w:rFonts w:eastAsia="Times New Roman" w:cs="Times New Roman"/>
        </w:rPr>
      </w:pPr>
    </w:p>
    <w:p w14:paraId="1A9ED6C9" w14:textId="77777777" w:rsidR="00A17212" w:rsidRDefault="00A17212" w:rsidP="00A17212">
      <w:pPr>
        <w:pStyle w:val="NormalWeb"/>
        <w:spacing w:before="0" w:beforeAutospacing="0" w:after="0" w:afterAutospacing="0"/>
      </w:pPr>
      <w:r>
        <w:rPr>
          <w:rFonts w:ascii="Arial" w:hAnsi="Arial" w:cs="Arial"/>
          <w:b/>
          <w:bCs/>
          <w:color w:val="FF0000"/>
          <w:sz w:val="23"/>
          <w:szCs w:val="23"/>
        </w:rPr>
        <w:t>Cristiano</w:t>
      </w:r>
      <w:r>
        <w:rPr>
          <w:rFonts w:ascii="Arial" w:hAnsi="Arial" w:cs="Arial"/>
          <w:color w:val="FF0000"/>
          <w:sz w:val="23"/>
          <w:szCs w:val="23"/>
        </w:rPr>
        <w:t>: mention the external data sources!</w:t>
      </w:r>
    </w:p>
    <w:p w14:paraId="5AA2AD6B" w14:textId="77777777" w:rsidR="00A17212" w:rsidRDefault="00A17212" w:rsidP="00A17212">
      <w:pPr>
        <w:rPr>
          <w:rFonts w:eastAsia="Times New Roman" w:cs="Times New Roman"/>
        </w:rPr>
      </w:pPr>
    </w:p>
    <w:p w14:paraId="2DE3B7E4" w14:textId="77777777" w:rsidR="00A17212" w:rsidRDefault="00A17212" w:rsidP="00A17212">
      <w:pPr>
        <w:pStyle w:val="NormalWeb"/>
        <w:spacing w:before="0" w:beforeAutospacing="0" w:after="0" w:afterAutospacing="0"/>
      </w:pPr>
      <w:proofErr w:type="spellStart"/>
      <w:r>
        <w:rPr>
          <w:rFonts w:ascii="Arial" w:hAnsi="Arial" w:cs="Arial"/>
          <w:color w:val="FF0000"/>
          <w:sz w:val="23"/>
          <w:szCs w:val="23"/>
        </w:rPr>
        <w:t>Unistats</w:t>
      </w:r>
      <w:proofErr w:type="spellEnd"/>
      <w:r>
        <w:rPr>
          <w:rFonts w:ascii="Arial" w:hAnsi="Arial" w:cs="Arial"/>
          <w:color w:val="FF0000"/>
          <w:sz w:val="23"/>
          <w:szCs w:val="23"/>
        </w:rPr>
        <w:t xml:space="preserve"> like external stats on the university</w:t>
      </w:r>
    </w:p>
    <w:p w14:paraId="14126D63" w14:textId="77777777" w:rsidR="00A17212" w:rsidRDefault="00A17212" w:rsidP="00A17212">
      <w:pPr>
        <w:pStyle w:val="NormalWeb"/>
        <w:spacing w:before="0" w:beforeAutospacing="0" w:after="0" w:afterAutospacing="0"/>
      </w:pPr>
      <w:r>
        <w:rPr>
          <w:rFonts w:ascii="Arial" w:hAnsi="Arial" w:cs="Arial"/>
          <w:color w:val="FF0000"/>
          <w:sz w:val="23"/>
          <w:szCs w:val="23"/>
        </w:rPr>
        <w:t>How many student where registered per year from different data marts.</w:t>
      </w:r>
    </w:p>
    <w:p w14:paraId="21FB345A" w14:textId="77777777" w:rsidR="00A17212" w:rsidRDefault="00A17212" w:rsidP="00A17212">
      <w:pPr>
        <w:spacing w:after="240"/>
        <w:rPr>
          <w:rFonts w:eastAsia="Times New Roman" w:cs="Times New Roman"/>
        </w:rPr>
      </w:pPr>
    </w:p>
    <w:p w14:paraId="71F8CE57" w14:textId="7AE36605" w:rsidR="00F40AFE" w:rsidRDefault="00A17212" w:rsidP="00AB5A02">
      <w:pPr>
        <w:jc w:val="center"/>
      </w:pPr>
      <w:r>
        <w:rPr>
          <w:noProof/>
          <w:lang w:eastAsia="en-GB"/>
        </w:rPr>
        <w:lastRenderedPageBreak/>
        <w:pict w14:anchorId="65C80E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6pt;height:522.5pt">
            <v:imagedata r:id="rId13" o:title="Final_ERD_v5"/>
          </v:shape>
        </w:pict>
      </w:r>
    </w:p>
    <w:p w14:paraId="7D01B71B" w14:textId="77777777" w:rsidR="00F40AFE" w:rsidRDefault="00F40AFE" w:rsidP="002E167D">
      <w:pPr>
        <w:jc w:val="both"/>
        <w:sectPr w:rsidR="00F40AFE" w:rsidSect="00A17212">
          <w:type w:val="continuous"/>
          <w:pgSz w:w="16838" w:h="11906" w:orient="landscape"/>
          <w:pgMar w:top="720" w:right="720" w:bottom="720" w:left="720" w:header="708" w:footer="708" w:gutter="0"/>
          <w:cols w:space="708"/>
          <w:titlePg/>
          <w:docGrid w:linePitch="360"/>
        </w:sectPr>
      </w:pPr>
    </w:p>
    <w:p w14:paraId="742F973A" w14:textId="3FEC8D27" w:rsidR="002045A8" w:rsidRDefault="002045A8" w:rsidP="00F84728">
      <w:pPr>
        <w:pStyle w:val="Heading2"/>
        <w:rPr>
          <w:color w:val="0066BB"/>
        </w:rPr>
      </w:pPr>
      <w:bookmarkStart w:id="12" w:name="_Toc404937539"/>
      <w:bookmarkEnd w:id="9"/>
      <w:bookmarkEnd w:id="10"/>
      <w:r>
        <w:lastRenderedPageBreak/>
        <w:t>Advantages and Disadvantages to Using a Data Warehouse</w:t>
      </w:r>
      <w:bookmarkEnd w:id="12"/>
    </w:p>
    <w:p w14:paraId="02ACF5AE" w14:textId="1E4CFC36" w:rsidR="000406B3" w:rsidRPr="00AF7879" w:rsidRDefault="000406B3" w:rsidP="000406B3">
      <w:pPr>
        <w:jc w:val="both"/>
      </w:pPr>
      <w:r w:rsidRPr="000406B3">
        <w:t xml:space="preserve">Operational database is designed to process </w:t>
      </w:r>
      <w:r>
        <w:t>and manage dynamic flow of real</w:t>
      </w:r>
      <w:r w:rsidRPr="000406B3">
        <w:t xml:space="preserve">-time data.  It allows access to the archived data and permits data modification of this data such as deletion, adding or updating. The significant difference between operational and warehouse systems are that operational system designed to assist with transaction process whereas data warehousing oriented for online analytical process (OLAP) </w:t>
      </w:r>
      <w:r w:rsidRPr="000406B3">
        <w:fldChar w:fldCharType="begin" w:fldLock="1"/>
      </w:r>
      <w:r w:rsidRPr="000406B3">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"manualFormatting" : "(Exforsys)", "plainTextFormattedCitation" : "(Exforsys n.d.)", "previouslyFormattedCitation" : "(Exforsys n.d.)" }, "properties" : { "noteIndex" : 0 }, "schema" : "https://github.com/citation-style-language/schema/raw/master/csl-citation.json" }</w:instrText>
      </w:r>
      <w:r w:rsidRPr="000406B3">
        <w:fldChar w:fldCharType="separate"/>
      </w:r>
      <w:r w:rsidRPr="000406B3">
        <w:t>(Exforsys)</w:t>
      </w:r>
      <w:r w:rsidRPr="000406B3">
        <w:rPr>
          <w:lang w:val="en-US"/>
        </w:rPr>
        <w:fldChar w:fldCharType="end"/>
      </w:r>
      <w:r w:rsidRPr="000406B3">
        <w:t xml:space="preserve">. Therefore usage of data is optimized for different purposes, see Table 1 below. </w:t>
      </w:r>
    </w:p>
    <w:tbl>
      <w:tblPr>
        <w:tblStyle w:val="TableGrid"/>
        <w:tblW w:w="0" w:type="auto"/>
        <w:tblLook w:val="04A0" w:firstRow="1" w:lastRow="0" w:firstColumn="1" w:lastColumn="0" w:noHBand="0" w:noVBand="1"/>
      </w:tblPr>
      <w:tblGrid>
        <w:gridCol w:w="4621"/>
        <w:gridCol w:w="4621"/>
      </w:tblGrid>
      <w:tr w:rsidR="000406B3" w:rsidRPr="000406B3" w14:paraId="42301D0D" w14:textId="77777777" w:rsidTr="00234035">
        <w:tc>
          <w:tcPr>
            <w:tcW w:w="4621" w:type="dxa"/>
          </w:tcPr>
          <w:p w14:paraId="4059CBCF" w14:textId="77777777" w:rsidR="000406B3" w:rsidRPr="000406B3" w:rsidRDefault="000406B3" w:rsidP="000406B3">
            <w:pPr>
              <w:spacing w:after="160" w:line="259" w:lineRule="auto"/>
              <w:jc w:val="both"/>
              <w:rPr>
                <w:b/>
                <w:lang w:val="en-US"/>
              </w:rPr>
            </w:pPr>
            <w:r w:rsidRPr="000406B3">
              <w:rPr>
                <w:b/>
                <w:lang w:val="en-US"/>
              </w:rPr>
              <w:t>Operational Database</w:t>
            </w:r>
          </w:p>
        </w:tc>
        <w:tc>
          <w:tcPr>
            <w:tcW w:w="4621" w:type="dxa"/>
          </w:tcPr>
          <w:p w14:paraId="4FEC9580" w14:textId="77777777" w:rsidR="000406B3" w:rsidRPr="000406B3" w:rsidRDefault="000406B3" w:rsidP="000406B3">
            <w:pPr>
              <w:spacing w:after="160" w:line="259" w:lineRule="auto"/>
              <w:jc w:val="both"/>
              <w:rPr>
                <w:b/>
                <w:lang w:val="en-US"/>
              </w:rPr>
            </w:pPr>
            <w:r w:rsidRPr="000406B3">
              <w:rPr>
                <w:b/>
                <w:lang w:val="en-US"/>
              </w:rPr>
              <w:t xml:space="preserve"> Data Warehouse</w:t>
            </w:r>
          </w:p>
        </w:tc>
      </w:tr>
      <w:tr w:rsidR="000406B3" w:rsidRPr="000406B3" w14:paraId="0B7F79A3" w14:textId="77777777" w:rsidTr="00234035">
        <w:tc>
          <w:tcPr>
            <w:tcW w:w="4621" w:type="dxa"/>
          </w:tcPr>
          <w:p w14:paraId="4AD7557D" w14:textId="4CE075EB" w:rsidR="000406B3" w:rsidRPr="000406B3" w:rsidDel="00697A12" w:rsidRDefault="000406B3" w:rsidP="00CB40E1">
            <w:pPr>
              <w:rPr>
                <w:del w:id="13" w:author="Cristiano Maia" w:date="2014-11-26T10:07:00Z"/>
              </w:rPr>
            </w:pPr>
            <w:del w:id="14" w:author="Cristiano Maia" w:date="2014-11-26T10:07:00Z">
              <w:r w:rsidRPr="000406B3" w:rsidDel="00697A12">
                <w:delText>Supporting high-volume transaction performance with minimum rear reporting.</w:delText>
              </w:r>
            </w:del>
          </w:p>
          <w:p w14:paraId="41F7671D" w14:textId="7AB0FEAB" w:rsidR="000406B3" w:rsidRPr="000406B3" w:rsidDel="00697A12" w:rsidRDefault="000406B3" w:rsidP="00CB40E1">
            <w:pPr>
              <w:rPr>
                <w:del w:id="15" w:author="Cristiano Maia" w:date="2014-11-26T10:07:00Z"/>
                <w:lang w:val="en-US"/>
              </w:rPr>
            </w:pPr>
          </w:p>
          <w:p w14:paraId="4B3BA10C" w14:textId="7326D0E4" w:rsidR="000406B3" w:rsidRPr="000406B3" w:rsidDel="00697A12" w:rsidRDefault="000406B3" w:rsidP="00CB40E1">
            <w:pPr>
              <w:rPr>
                <w:del w:id="16" w:author="Cristiano Maia" w:date="2014-11-26T10:07:00Z"/>
                <w:lang w:val="en-US"/>
              </w:rPr>
            </w:pPr>
          </w:p>
          <w:p w14:paraId="499E1736" w14:textId="77777777" w:rsidR="000406B3" w:rsidRPr="000406B3" w:rsidRDefault="000406B3" w:rsidP="00CB40E1">
            <w:pPr>
              <w:rPr>
                <w:lang w:val="en-US"/>
              </w:rPr>
            </w:pPr>
            <w:r w:rsidRPr="000406B3">
              <w:rPr>
                <w:lang w:val="en-US"/>
              </w:rPr>
              <w:t>Provides process-oriented or process-driven analysis only around defined processes of the business and its tasks.</w:t>
            </w:r>
          </w:p>
          <w:p w14:paraId="50ED41E4" w14:textId="77777777" w:rsidR="000406B3" w:rsidRPr="000406B3" w:rsidRDefault="000406B3" w:rsidP="00CB40E1">
            <w:pPr>
              <w:rPr>
                <w:lang w:val="en-US"/>
              </w:rPr>
            </w:pPr>
          </w:p>
          <w:p w14:paraId="3905A869" w14:textId="77777777" w:rsidR="000406B3" w:rsidRPr="000406B3" w:rsidRDefault="000406B3" w:rsidP="00CB40E1">
            <w:pPr>
              <w:rPr>
                <w:lang w:val="en-US"/>
              </w:rPr>
            </w:pPr>
          </w:p>
        </w:tc>
        <w:tc>
          <w:tcPr>
            <w:tcW w:w="4621" w:type="dxa"/>
          </w:tcPr>
          <w:p w14:paraId="291AA328" w14:textId="29955A9A" w:rsidR="000406B3" w:rsidRPr="000406B3" w:rsidDel="00697A12" w:rsidRDefault="000406B3" w:rsidP="00CB40E1">
            <w:pPr>
              <w:rPr>
                <w:del w:id="17" w:author="Cristiano Maia" w:date="2014-11-26T10:07:00Z"/>
              </w:rPr>
            </w:pPr>
            <w:del w:id="18" w:author="Cristiano Maia" w:date="2014-11-26T10:07:00Z">
              <w:r w:rsidRPr="000406B3" w:rsidDel="00697A12">
                <w:delText>Supporting high-volume analytical transactions with maximum reporting that promptly used for making strategic decisions.</w:delText>
              </w:r>
            </w:del>
          </w:p>
          <w:p w14:paraId="7DF1F54B" w14:textId="3328B4E3" w:rsidR="000406B3" w:rsidRPr="000406B3" w:rsidDel="00697A12" w:rsidRDefault="000406B3" w:rsidP="00CB40E1">
            <w:pPr>
              <w:rPr>
                <w:del w:id="19" w:author="Cristiano Maia" w:date="2014-11-26T10:07:00Z"/>
                <w:lang w:val="en-US"/>
              </w:rPr>
            </w:pPr>
          </w:p>
          <w:p w14:paraId="5964CFA9" w14:textId="0A7469FA" w:rsidR="000406B3" w:rsidRPr="000406B3" w:rsidRDefault="000406B3" w:rsidP="00CB40E1">
            <w:pPr>
              <w:rPr>
                <w:lang w:val="en-US"/>
              </w:rPr>
            </w:pPr>
            <w:r w:rsidRPr="000406B3">
              <w:rPr>
                <w:lang w:val="en-US"/>
              </w:rPr>
              <w:t>Provides subject-oriented analysis with main focus on the business area where company requires strategic decisions. The collected information is concise about particular issue and collected from more then one operational sources. The data analysis produce information about short-range strategies its assessment and evaluations.</w:t>
            </w:r>
          </w:p>
        </w:tc>
      </w:tr>
      <w:tr w:rsidR="000406B3" w:rsidRPr="000406B3" w14:paraId="4F8735C5" w14:textId="77777777" w:rsidTr="00234035">
        <w:tc>
          <w:tcPr>
            <w:tcW w:w="4621" w:type="dxa"/>
          </w:tcPr>
          <w:p w14:paraId="346A23A1" w14:textId="77777777" w:rsidR="000406B3" w:rsidRPr="000406B3" w:rsidRDefault="000406B3" w:rsidP="00CB40E1">
            <w:pPr>
              <w:rPr>
                <w:lang w:val="en-US"/>
              </w:rPr>
            </w:pPr>
            <w:r w:rsidRPr="000406B3">
              <w:rPr>
                <w:lang w:val="en-US"/>
              </w:rPr>
              <w:t>Dealing with current data and this data updated on the regular basis.</w:t>
            </w:r>
          </w:p>
        </w:tc>
        <w:tc>
          <w:tcPr>
            <w:tcW w:w="4621" w:type="dxa"/>
          </w:tcPr>
          <w:p w14:paraId="125B3183" w14:textId="2F1264CD" w:rsidR="000406B3" w:rsidRPr="000406B3" w:rsidRDefault="000406B3" w:rsidP="00CB40E1">
            <w:pPr>
              <w:rPr>
                <w:lang w:val="en-US"/>
              </w:rPr>
            </w:pPr>
            <w:r w:rsidRPr="000406B3">
              <w:t>Dealing with historical data and this data rarely changed. Data warehouse stores information as non-volatile and read only format. This data is loaded on the regular basis and growing constantly.</w:t>
            </w:r>
          </w:p>
        </w:tc>
      </w:tr>
      <w:tr w:rsidR="000406B3" w:rsidRPr="000406B3" w14:paraId="1E3937A0" w14:textId="77777777" w:rsidTr="00234035">
        <w:tc>
          <w:tcPr>
            <w:tcW w:w="4621" w:type="dxa"/>
          </w:tcPr>
          <w:p w14:paraId="1126B5D7" w14:textId="77777777" w:rsidR="000406B3" w:rsidRPr="000406B3" w:rsidRDefault="000406B3" w:rsidP="00CB40E1">
            <w:pPr>
              <w:rPr>
                <w:lang w:val="en-US"/>
              </w:rPr>
            </w:pPr>
            <w:r w:rsidRPr="000406B3">
              <w:rPr>
                <w:lang w:val="en-US"/>
              </w:rPr>
              <w:t>System optimized for fast data uploading but small content at the time.</w:t>
            </w:r>
          </w:p>
        </w:tc>
        <w:tc>
          <w:tcPr>
            <w:tcW w:w="4621" w:type="dxa"/>
          </w:tcPr>
          <w:p w14:paraId="39D79343" w14:textId="6FB1E329" w:rsidR="000406B3" w:rsidRPr="00AF7879" w:rsidRDefault="000406B3" w:rsidP="00CB40E1">
            <w:r w:rsidRPr="000406B3">
              <w:t>System optimized for fast data retrieval and large content at the time.</w:t>
            </w:r>
          </w:p>
        </w:tc>
      </w:tr>
      <w:tr w:rsidR="000406B3" w:rsidRPr="000406B3" w14:paraId="651E9E05" w14:textId="77777777" w:rsidTr="00234035">
        <w:tc>
          <w:tcPr>
            <w:tcW w:w="4621" w:type="dxa"/>
          </w:tcPr>
          <w:p w14:paraId="1417B724" w14:textId="77777777" w:rsidR="000406B3" w:rsidRPr="000406B3" w:rsidRDefault="000406B3" w:rsidP="00CB40E1">
            <w:pPr>
              <w:rPr>
                <w:lang w:val="en-US"/>
              </w:rPr>
            </w:pPr>
            <w:r w:rsidRPr="000406B3">
              <w:rPr>
                <w:lang w:val="en-US"/>
              </w:rPr>
              <w:t>Data is specific to application performance; therefore it is non-integrated or partially integrated causing data redundancy.</w:t>
            </w:r>
          </w:p>
        </w:tc>
        <w:tc>
          <w:tcPr>
            <w:tcW w:w="4621" w:type="dxa"/>
          </w:tcPr>
          <w:p w14:paraId="7223DE93" w14:textId="77777777" w:rsidR="000406B3" w:rsidRPr="000406B3" w:rsidRDefault="000406B3" w:rsidP="00CB40E1">
            <w:r w:rsidRPr="000406B3">
              <w:t>Controlling data redundancy problems within DBSM integration layer.</w:t>
            </w:r>
          </w:p>
        </w:tc>
      </w:tr>
      <w:tr w:rsidR="000406B3" w:rsidRPr="000406B3" w14:paraId="626DF757" w14:textId="77777777" w:rsidTr="00234035">
        <w:tc>
          <w:tcPr>
            <w:tcW w:w="4621" w:type="dxa"/>
          </w:tcPr>
          <w:p w14:paraId="62A0FFF4" w14:textId="77777777" w:rsidR="000406B3" w:rsidRPr="000406B3" w:rsidRDefault="000406B3" w:rsidP="00CB40E1">
            <w:pPr>
              <w:rPr>
                <w:lang w:val="en-US"/>
              </w:rPr>
            </w:pPr>
            <w:r w:rsidRPr="000406B3">
              <w:rPr>
                <w:lang w:val="en-US"/>
              </w:rPr>
              <w:t>Doesn’t require expert level of computing skills to navigate system.</w:t>
            </w:r>
          </w:p>
        </w:tc>
        <w:tc>
          <w:tcPr>
            <w:tcW w:w="4621" w:type="dxa"/>
          </w:tcPr>
          <w:p w14:paraId="5588212F" w14:textId="77777777" w:rsidR="000406B3" w:rsidRPr="000406B3" w:rsidRDefault="000406B3" w:rsidP="00CB40E1">
            <w:r w:rsidRPr="000406B3">
              <w:t>Requires advance computing knowledge to navigate system.</w:t>
            </w:r>
          </w:p>
        </w:tc>
      </w:tr>
      <w:tr w:rsidR="00697A12" w:rsidRPr="000406B3" w14:paraId="1B3AC382" w14:textId="77777777" w:rsidTr="00234035">
        <w:trPr>
          <w:ins w:id="20" w:author="Cristiano Maia" w:date="2014-11-26T10:07:00Z"/>
        </w:trPr>
        <w:tc>
          <w:tcPr>
            <w:tcW w:w="4621" w:type="dxa"/>
          </w:tcPr>
          <w:p w14:paraId="505A6F73" w14:textId="735142FD" w:rsidR="00697A12" w:rsidRPr="00697A12" w:rsidRDefault="00697A12" w:rsidP="00CB40E1">
            <w:pPr>
              <w:keepNext/>
              <w:keepLines/>
              <w:spacing w:before="200" w:line="259" w:lineRule="auto"/>
              <w:outlineLvl w:val="3"/>
              <w:rPr>
                <w:ins w:id="21" w:author="Cristiano Maia" w:date="2014-11-26T10:07:00Z"/>
                <w:rPrChange w:id="22" w:author="Cristiano Maia" w:date="2014-11-26T10:07:00Z">
                  <w:rPr>
                    <w:ins w:id="23" w:author="Cristiano Maia" w:date="2014-11-26T10:07:00Z"/>
                    <w:rFonts w:asciiTheme="majorHAnsi" w:eastAsiaTheme="majorEastAsia" w:hAnsiTheme="majorHAnsi" w:cstheme="majorBidi"/>
                    <w:b/>
                    <w:bCs/>
                    <w:i/>
                    <w:iCs/>
                    <w:color w:val="5B9BD5" w:themeColor="accent1"/>
                    <w:sz w:val="20"/>
                    <w:szCs w:val="20"/>
                    <w:lang w:val="en-US"/>
                  </w:rPr>
                </w:rPrChange>
              </w:rPr>
            </w:pPr>
            <w:ins w:id="24" w:author="Cristiano Maia" w:date="2014-11-26T10:07:00Z">
              <w:r w:rsidRPr="000406B3">
                <w:t>Supporting high-volume transaction performance with minimum rear reporting.</w:t>
              </w:r>
            </w:ins>
          </w:p>
        </w:tc>
        <w:tc>
          <w:tcPr>
            <w:tcW w:w="4621" w:type="dxa"/>
          </w:tcPr>
          <w:p w14:paraId="38727D39" w14:textId="3BB03E42" w:rsidR="00697A12" w:rsidRPr="000406B3" w:rsidRDefault="00697A12">
            <w:pPr>
              <w:rPr>
                <w:ins w:id="25" w:author="Cristiano Maia" w:date="2014-11-26T10:07:00Z"/>
              </w:rPr>
              <w:pPrChange w:id="26" w:author="Cristiano Maia" w:date="2014-11-26T10:07:00Z">
                <w:pPr>
                  <w:keepNext/>
                  <w:spacing w:after="160" w:line="259" w:lineRule="auto"/>
                  <w:jc w:val="both"/>
                </w:pPr>
              </w:pPrChange>
            </w:pPr>
            <w:ins w:id="27" w:author="Cristiano Maia" w:date="2014-11-26T10:07:00Z">
              <w:r w:rsidRPr="000406B3">
                <w:t>Supporting high-volume analytical transactions with maximum reporting that promptly used for making strategic decisions.</w:t>
              </w:r>
            </w:ins>
          </w:p>
        </w:tc>
      </w:tr>
    </w:tbl>
    <w:p w14:paraId="2FB6BAB2" w14:textId="624E1217" w:rsidR="000406B3" w:rsidRPr="000406B3" w:rsidRDefault="00AF7879" w:rsidP="00CB40E1">
      <w:pPr>
        <w:pStyle w:val="Caption"/>
        <w:jc w:val="center"/>
        <w:rPr>
          <w:b/>
          <w:bCs/>
        </w:rPr>
      </w:pPr>
      <w:r>
        <w:t xml:space="preserve">Table </w:t>
      </w:r>
      <w:fldSimple w:instr=" SEQ Table \* ARABIC ">
        <w:r w:rsidR="00F25D59">
          <w:rPr>
            <w:noProof/>
          </w:rPr>
          <w:t>1</w:t>
        </w:r>
      </w:fldSimple>
      <w:r w:rsidRPr="00D763C9">
        <w:t xml:space="preserve"> Operational system VS data warehouse (</w:t>
      </w:r>
      <w:r w:rsidRPr="000406B3">
        <w:rPr>
          <w:bCs/>
        </w:rPr>
        <w:t>Rensselaer</w:t>
      </w:r>
      <w:r w:rsidRPr="00D763C9">
        <w:t>).</w:t>
      </w:r>
    </w:p>
    <w:p w14:paraId="60C982D4" w14:textId="01F663E7" w:rsidR="009564E9" w:rsidRDefault="008D2898" w:rsidP="00BF3522">
      <w:pPr>
        <w:jc w:val="both"/>
      </w:pPr>
      <w:r>
        <w:t>Data Warehouse is computerised</w:t>
      </w:r>
      <w:r w:rsidR="003C207C">
        <w:t xml:space="preserve"> </w:t>
      </w:r>
      <w:r w:rsidR="002045A8">
        <w:t xml:space="preserve">system </w:t>
      </w:r>
      <w:r w:rsidR="003C207C">
        <w:t>for storing information. This information helps organisation to analyse historical patterns and make important business decisions.  The advantage of having large repository of information that it helps</w:t>
      </w:r>
      <w:r w:rsidR="00206D2A">
        <w:t xml:space="preserve"> to solve number of problems,</w:t>
      </w:r>
      <w:r w:rsidR="003C207C">
        <w:t xml:space="preserve"> </w:t>
      </w:r>
      <w:r w:rsidR="00206D2A">
        <w:t xml:space="preserve">increase company profitability while and reduce cost to access this historical data within </w:t>
      </w:r>
      <w:r w:rsidR="00206D2A">
        <w:rPr>
          <w:rFonts w:hint="eastAsia"/>
        </w:rPr>
        <w:t>external</w:t>
      </w:r>
      <w:r w:rsidR="00206D2A">
        <w:t xml:space="preserve"> sources. </w:t>
      </w:r>
      <w:r w:rsidR="003C207C">
        <w:t>Furthermore, the data is consistent</w:t>
      </w:r>
      <w:r w:rsidR="00E72892">
        <w:t xml:space="preserve">, relevant, </w:t>
      </w:r>
      <w:r w:rsidR="003C207C">
        <w:t xml:space="preserve">structured </w:t>
      </w:r>
      <w:r w:rsidR="00E72892">
        <w:t>and combined from various locations into one centralised location.</w:t>
      </w:r>
      <w:r w:rsidR="003C207C">
        <w:t xml:space="preserve"> </w:t>
      </w:r>
      <w:r w:rsidR="00E72892">
        <w:t>This data centralisation helps to find multiple solutions than wher</w:t>
      </w:r>
      <w:r>
        <w:t>e data analysed separately.</w:t>
      </w:r>
      <w:r w:rsidR="00E72892">
        <w:t xml:space="preserve"> Data Warehouse allows </w:t>
      </w:r>
      <w:r w:rsidR="009564E9">
        <w:t xml:space="preserve">storing already retrieved </w:t>
      </w:r>
      <w:r w:rsidR="00E72892">
        <w:t xml:space="preserve">data within operational </w:t>
      </w:r>
      <w:r w:rsidR="00A53295">
        <w:t>level that improves turn around time of data reporting and analysis</w:t>
      </w:r>
      <w:r w:rsidR="008D07A2">
        <w:t xml:space="preserve"> </w:t>
      </w:r>
      <w:r w:rsidR="00395808">
        <w:fldChar w:fldCharType="begin" w:fldLock="1"/>
      </w:r>
      <w:r w:rsidR="00395808">
        <w:instrText>ADDIN CSL_CITATION { "citationItems" : [ { "id" : "ITEM-1", "itemData" : { "URL" : "http://dssresources.com/faq/index.php?action=artikel&amp;id=180", "accessed" : { "date-parts" : [ [ "2014", "11", "14" ] ] }, "author" : [ { "dropping-particle" : "", "family" : "Power", "given" : "Dan", "non-dropping-particle" : "", "parse-names" : false, "suffix" : "" } ], "id" : "ITEM-1", "issued" : { "date-parts" : [ [ "0" ] ] }, "title" : "Ask Dan! about DSS - What are advantages and disadvantages of data warehouses?", "type" : "webpage" }, "uris" : [ "http://www.mendeley.com/documents/?uuid=2533a83c-f796-453b-9dea-798e13583eda" ] } ], "mendeley" : { "formattedCitation" : "(Power n.d.)", "plainTextFormattedCitation" : "(Power n.d.)", "previouslyFormattedCitation" : "(Power n.d.)" }, "properties" : { "noteIndex" : 0 }, "schema" : "https://github.com/citation-style-language/schema/raw/master/csl-citation.json" }</w:instrText>
      </w:r>
      <w:r w:rsidR="00395808">
        <w:fldChar w:fldCharType="separate"/>
      </w:r>
      <w:r w:rsidR="00395808">
        <w:rPr>
          <w:noProof/>
        </w:rPr>
        <w:t>(Power</w:t>
      </w:r>
      <w:r w:rsidR="00395808" w:rsidRPr="00395808">
        <w:rPr>
          <w:noProof/>
        </w:rPr>
        <w:t>)</w:t>
      </w:r>
      <w:r w:rsidR="00395808">
        <w:fldChar w:fldCharType="end"/>
      </w:r>
      <w:r w:rsidR="00A53295">
        <w:t>.</w:t>
      </w:r>
      <w:r w:rsidR="00206D2A">
        <w:t xml:space="preserve"> </w:t>
      </w:r>
      <w:r w:rsidR="009564E9">
        <w:t xml:space="preserve"> </w:t>
      </w:r>
    </w:p>
    <w:p w14:paraId="233D505F" w14:textId="5B8E7F2B" w:rsidR="00BF3522" w:rsidRDefault="009564E9" w:rsidP="00BF3522">
      <w:pPr>
        <w:jc w:val="both"/>
      </w:pPr>
      <w:r>
        <w:t xml:space="preserve">The advantage of having data warehouse in marketing is that the data is static </w:t>
      </w:r>
      <w:r w:rsidRPr="009564E9">
        <w:t>and provides a "single version" of the truth about enterprise activities.</w:t>
      </w:r>
      <w:r w:rsidR="000420B8">
        <w:t xml:space="preserve"> To </w:t>
      </w:r>
      <w:r w:rsidR="002963EB">
        <w:t xml:space="preserve">understand better its customers – </w:t>
      </w:r>
      <w:r w:rsidR="000420B8">
        <w:t xml:space="preserve">students, future prospects on the marketplace </w:t>
      </w:r>
      <w:r w:rsidR="00F84728">
        <w:t xml:space="preserve">and </w:t>
      </w:r>
      <w:r w:rsidR="009C123E">
        <w:t xml:space="preserve">event’s </w:t>
      </w:r>
      <w:r w:rsidR="00F84728">
        <w:t>opportunities</w:t>
      </w:r>
      <w:r w:rsidR="000420B8">
        <w:t xml:space="preserve"> to attract more students</w:t>
      </w:r>
      <w:r w:rsidR="002963EB">
        <w:t xml:space="preserve"> – </w:t>
      </w:r>
      <w:r w:rsidR="000420B8">
        <w:t>customers, researchers and funds.</w:t>
      </w:r>
      <w:r w:rsidR="00BF3522">
        <w:t xml:space="preserve"> </w:t>
      </w:r>
    </w:p>
    <w:p w14:paraId="641C994F" w14:textId="1C6A6E68" w:rsidR="007D19DB" w:rsidRPr="006B04D6" w:rsidRDefault="002045A8" w:rsidP="006B04D6">
      <w:pPr>
        <w:jc w:val="both"/>
        <w:rPr>
          <w:rStyle w:val="SubtleEmphasis"/>
          <w:i w:val="0"/>
          <w:iCs w:val="0"/>
          <w:color w:val="auto"/>
        </w:rPr>
      </w:pPr>
      <w:r>
        <w:t xml:space="preserve">However there are a number of disadvantages that need to be </w:t>
      </w:r>
      <w:r w:rsidR="009564E9">
        <w:rPr>
          <w:rFonts w:hint="eastAsia"/>
        </w:rPr>
        <w:t>addressed</w:t>
      </w:r>
      <w:r w:rsidR="009564E9">
        <w:t>. First</w:t>
      </w:r>
      <w:r w:rsidR="00405430">
        <w:t>ly,</w:t>
      </w:r>
      <w:r w:rsidR="009564E9">
        <w:t xml:space="preserve"> </w:t>
      </w:r>
      <w:r w:rsidR="00405430">
        <w:t>data warehouse</w:t>
      </w:r>
      <w:r w:rsidR="009564E9">
        <w:t xml:space="preserve"> is </w:t>
      </w:r>
      <w:r w:rsidR="00405430">
        <w:t xml:space="preserve">very expensive to </w:t>
      </w:r>
      <w:r w:rsidR="009C123E">
        <w:t>maintain,</w:t>
      </w:r>
      <w:r w:rsidR="00405430">
        <w:t xml:space="preserve"> as data itself must be norma</w:t>
      </w:r>
      <w:r w:rsidR="00957D12">
        <w:t xml:space="preserve">lised, loaded and </w:t>
      </w:r>
      <w:r w:rsidR="00405430">
        <w:t xml:space="preserve">extracted. </w:t>
      </w:r>
      <w:r w:rsidR="00957D12">
        <w:t xml:space="preserve"> Moreover, </w:t>
      </w:r>
      <w:r w:rsidR="00957D12">
        <w:lastRenderedPageBreak/>
        <w:t>company have to train their users</w:t>
      </w:r>
      <w:r w:rsidR="009C123E">
        <w:t>,</w:t>
      </w:r>
      <w:r w:rsidR="00957D12">
        <w:t xml:space="preserve"> </w:t>
      </w:r>
      <w:r w:rsidR="009C123E">
        <w:t>otherwise</w:t>
      </w:r>
      <w:r w:rsidR="00957D12">
        <w:t xml:space="preserve"> it could lead to the security problems while conducting any queries via online access. </w:t>
      </w:r>
      <w:r w:rsidR="00405430">
        <w:t xml:space="preserve">Secondly, there is always a chance that new </w:t>
      </w:r>
      <w:r w:rsidR="00957D12">
        <w:t xml:space="preserve">transaction </w:t>
      </w:r>
      <w:r w:rsidR="00405430">
        <w:t xml:space="preserve">system may not be </w:t>
      </w:r>
      <w:r w:rsidR="00405430">
        <w:rPr>
          <w:rFonts w:hint="eastAsia"/>
        </w:rPr>
        <w:t>compatible</w:t>
      </w:r>
      <w:r w:rsidR="00405430">
        <w:t xml:space="preserve"> with the currently used systems. </w:t>
      </w:r>
      <w:r w:rsidR="00957D12">
        <w:t xml:space="preserve">There are also a numerous ways of storing information in the data warehouse and applying one set of rules </w:t>
      </w:r>
      <w:r w:rsidR="00957D12">
        <w:rPr>
          <w:rFonts w:hint="eastAsia"/>
        </w:rPr>
        <w:t>might</w:t>
      </w:r>
      <w:r w:rsidR="00957D12">
        <w:t xml:space="preserve"> not be beneficial if in the future </w:t>
      </w:r>
      <w:r w:rsidR="00395808">
        <w:rPr>
          <w:rFonts w:hint="eastAsia"/>
        </w:rPr>
        <w:t>company</w:t>
      </w:r>
      <w:r w:rsidR="00395808">
        <w:t xml:space="preserve"> decides to change the way it conducts business </w:t>
      </w:r>
      <w:r w:rsidR="00395808">
        <w:fldChar w:fldCharType="begin" w:fldLock="1"/>
      </w:r>
      <w:r w:rsidR="00395808">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"plainTextFormattedCitation" : "(Exforsys n.d.)" }, "properties" : { "noteIndex" : 0 }, "schema" : "https://github.com/citation-style-language/schema/raw/master/csl-citation.json" }</w:instrText>
      </w:r>
      <w:r w:rsidR="00395808">
        <w:fldChar w:fldCharType="separate"/>
      </w:r>
      <w:r w:rsidR="00395808">
        <w:rPr>
          <w:noProof/>
        </w:rPr>
        <w:t>(Exforsys</w:t>
      </w:r>
      <w:r w:rsidR="00395808" w:rsidRPr="00395808">
        <w:rPr>
          <w:noProof/>
        </w:rPr>
        <w:t>)</w:t>
      </w:r>
      <w:r w:rsidR="00395808">
        <w:fldChar w:fldCharType="end"/>
      </w:r>
      <w:r w:rsidR="00395808">
        <w:t>.</w:t>
      </w:r>
    </w:p>
    <w:p w14:paraId="38324D8E" w14:textId="18C44A3E" w:rsidR="00A958D4" w:rsidRDefault="00A958D4" w:rsidP="006B04D6">
      <w:pPr>
        <w:pStyle w:val="Heading1"/>
      </w:pPr>
      <w:bookmarkStart w:id="28" w:name="_Toc404937540"/>
      <w:r w:rsidRPr="00996D0B">
        <w:t>Data mark design</w:t>
      </w:r>
      <w:bookmarkEnd w:id="28"/>
    </w:p>
    <w:p w14:paraId="72477F3B" w14:textId="77777777" w:rsidR="003B0680" w:rsidRPr="003B0680" w:rsidRDefault="003B0680" w:rsidP="003B0680"/>
    <w:p w14:paraId="012BDC0B" w14:textId="7FC63761" w:rsidR="003B0680" w:rsidRPr="003B0680" w:rsidRDefault="003B0680" w:rsidP="003B0680">
      <w:r w:rsidRPr="003B0680">
        <w:t>http://www.peopleinaid.org/pool/files/hhr/HHRAfrica2014/HHRAfrica-KimberleyRyan-HRmetrics-UchennaBassey.pdf</w:t>
      </w:r>
    </w:p>
    <w:p w14:paraId="154B1396" w14:textId="1AE577DA" w:rsidR="00FB262C" w:rsidRDefault="00FB262C" w:rsidP="00FB262C">
      <w:pPr>
        <w:pStyle w:val="ListParagraph"/>
        <w:numPr>
          <w:ilvl w:val="0"/>
          <w:numId w:val="12"/>
        </w:numPr>
      </w:pPr>
      <w:r>
        <w:t>The identification of two subject areas, identified during 2, which would be of benefit to the managers your organisation.</w:t>
      </w:r>
    </w:p>
    <w:p w14:paraId="7C3B25C0" w14:textId="7033A548" w:rsidR="00FB262C" w:rsidRDefault="00FB262C" w:rsidP="00FB262C">
      <w:pPr>
        <w:pStyle w:val="ListParagraph"/>
        <w:numPr>
          <w:ilvl w:val="0"/>
          <w:numId w:val="12"/>
        </w:numPr>
      </w:pPr>
      <w:r>
        <w:t>The design of the star schemas associated with both subjects area identified in 3.1</w:t>
      </w:r>
    </w:p>
    <w:p w14:paraId="042422CD" w14:textId="0858B91D" w:rsidR="00FB262C" w:rsidRDefault="00FB262C" w:rsidP="00FB262C">
      <w:pPr>
        <w:pStyle w:val="ListParagraph"/>
        <w:numPr>
          <w:ilvl w:val="0"/>
          <w:numId w:val="12"/>
        </w:numPr>
      </w:pPr>
      <w:r>
        <w:t>A discussion of the granularity of dimension and fact tables</w:t>
      </w:r>
    </w:p>
    <w:p w14:paraId="26BE5AD5" w14:textId="4EC24E0C" w:rsidR="00FB262C" w:rsidRPr="00FB262C" w:rsidRDefault="00FB262C" w:rsidP="00FB262C">
      <w:pPr>
        <w:pStyle w:val="ListParagraph"/>
        <w:numPr>
          <w:ilvl w:val="0"/>
          <w:numId w:val="12"/>
        </w:numPr>
      </w:pPr>
      <w:r>
        <w:t>The extension of one of the star schemas into a snowflake schema.</w:t>
      </w:r>
    </w:p>
    <w:p w14:paraId="7CD622F7" w14:textId="219C69C6" w:rsidR="00A958D4" w:rsidRPr="00E86EDD" w:rsidRDefault="00A958D4" w:rsidP="002272E6">
      <w:pPr>
        <w:spacing w:after="0" w:line="240" w:lineRule="auto"/>
        <w:rPr>
          <w:rStyle w:val="SubtleEmphasis"/>
        </w:rPr>
      </w:pPr>
      <w:r w:rsidRPr="00E86EDD">
        <w:rPr>
          <w:rStyle w:val="SubtleEmphasis"/>
        </w:rPr>
        <w:t>Two subject areas, within the section of the business</w:t>
      </w:r>
    </w:p>
    <w:p w14:paraId="3E084A87" w14:textId="08928BE7" w:rsidR="00A958D4" w:rsidRDefault="00A958D4" w:rsidP="002272E6">
      <w:pPr>
        <w:spacing w:after="0" w:line="240" w:lineRule="auto"/>
        <w:rPr>
          <w:rStyle w:val="SubtleEmphasis"/>
        </w:rPr>
      </w:pPr>
      <w:r w:rsidRPr="00E86EDD">
        <w:rPr>
          <w:rStyle w:val="SubtleEmphasis"/>
        </w:rPr>
        <w:t>Snowflake is normalised! Star schema is not</w:t>
      </w:r>
    </w:p>
    <w:p w14:paraId="10A931B2" w14:textId="77777777" w:rsidR="00F101B1" w:rsidRDefault="00F101B1" w:rsidP="002272E6">
      <w:pPr>
        <w:spacing w:after="0" w:line="240" w:lineRule="auto"/>
      </w:pPr>
    </w:p>
    <w:p w14:paraId="5F1FECFD" w14:textId="1A71C835" w:rsidR="00A958D4" w:rsidRPr="00FB262C" w:rsidRDefault="00F101B1" w:rsidP="00737FBD">
      <w:pPr>
        <w:spacing w:after="0" w:line="240" w:lineRule="auto"/>
        <w:rPr>
          <w:rStyle w:val="SubtleEmphasis"/>
          <w:i w:val="0"/>
          <w:u w:val="single"/>
        </w:rPr>
      </w:pPr>
      <w:r>
        <w:t>Add content here</w:t>
      </w:r>
    </w:p>
    <w:p w14:paraId="66D39ED8" w14:textId="093ABD2C" w:rsidR="00A958D4" w:rsidRPr="000143D5" w:rsidRDefault="00A958D4" w:rsidP="000143D5">
      <w:pPr>
        <w:pStyle w:val="Heading1"/>
        <w:rPr>
          <w:iCs/>
        </w:rPr>
      </w:pPr>
      <w:bookmarkStart w:id="29" w:name="_Toc404937541"/>
      <w:r w:rsidRPr="000143D5">
        <w:rPr>
          <w:iCs/>
        </w:rPr>
        <w:t>ETL process</w:t>
      </w:r>
      <w:bookmarkEnd w:id="29"/>
    </w:p>
    <w:p w14:paraId="5F81A4C0" w14:textId="2E5E14F6" w:rsidR="00A958D4" w:rsidRPr="00E86EDD" w:rsidRDefault="00A958D4" w:rsidP="000143D5">
      <w:pPr>
        <w:spacing w:after="0" w:line="240" w:lineRule="auto"/>
        <w:rPr>
          <w:rStyle w:val="SubtleEmphasis"/>
        </w:rPr>
      </w:pPr>
      <w:r w:rsidRPr="00E86EDD">
        <w:rPr>
          <w:rStyle w:val="SubtleEmphasis"/>
        </w:rPr>
        <w:t>How extract data from operational system?</w:t>
      </w:r>
    </w:p>
    <w:p w14:paraId="0B9A4341" w14:textId="6A56EDDE" w:rsidR="00A958D4" w:rsidRPr="00E86EDD" w:rsidRDefault="00A958D4" w:rsidP="000143D5">
      <w:pPr>
        <w:spacing w:after="0" w:line="240" w:lineRule="auto"/>
        <w:rPr>
          <w:rStyle w:val="SubtleEmphasis"/>
        </w:rPr>
      </w:pPr>
      <w:r w:rsidRPr="00E86EDD">
        <w:rPr>
          <w:rStyle w:val="SubtleEmphasis"/>
        </w:rPr>
        <w:t>What do you do with it before storing on the data warehouse?</w:t>
      </w:r>
    </w:p>
    <w:p w14:paraId="3812BE80" w14:textId="23F048F3" w:rsidR="00A958D4" w:rsidRPr="00E86EDD" w:rsidRDefault="00A958D4" w:rsidP="000143D5">
      <w:pPr>
        <w:spacing w:after="0" w:line="240" w:lineRule="auto"/>
        <w:rPr>
          <w:rStyle w:val="SubtleEmphasis"/>
        </w:rPr>
      </w:pPr>
      <w:r w:rsidRPr="00E86EDD">
        <w:rPr>
          <w:rStyle w:val="SubtleEmphasis"/>
        </w:rPr>
        <w:t>Implement the prototype of one of the star schema</w:t>
      </w:r>
    </w:p>
    <w:p w14:paraId="4222FC95" w14:textId="77777777" w:rsidR="00A958D4" w:rsidRPr="00E86EDD" w:rsidRDefault="00A958D4" w:rsidP="000143D5">
      <w:pPr>
        <w:spacing w:after="0" w:line="240" w:lineRule="auto"/>
        <w:rPr>
          <w:rStyle w:val="SubtleEmphasis"/>
        </w:rPr>
      </w:pPr>
      <w:r w:rsidRPr="00E86EDD">
        <w:rPr>
          <w:rStyle w:val="SubtleEmphasis"/>
        </w:rPr>
        <w:tab/>
      </w:r>
    </w:p>
    <w:p w14:paraId="5340AFED" w14:textId="16DDF4A8" w:rsidR="00A958D4" w:rsidRPr="000143D5" w:rsidRDefault="000143D5" w:rsidP="000143D5">
      <w:pPr>
        <w:pStyle w:val="Heading1"/>
      </w:pPr>
      <w:bookmarkStart w:id="30" w:name="_Toc404937542"/>
      <w:r w:rsidRPr="000143D5">
        <w:t>O</w:t>
      </w:r>
      <w:r>
        <w:t>LAP</w:t>
      </w:r>
      <w:bookmarkEnd w:id="30"/>
    </w:p>
    <w:p w14:paraId="73AA0218" w14:textId="51849934" w:rsidR="00A958D4" w:rsidRPr="00E86EDD" w:rsidRDefault="00A958D4" w:rsidP="000143D5">
      <w:pPr>
        <w:spacing w:after="0" w:line="240" w:lineRule="auto"/>
        <w:rPr>
          <w:rStyle w:val="SubtleEmphasis"/>
        </w:rPr>
      </w:pPr>
      <w:r w:rsidRPr="00E86EDD">
        <w:rPr>
          <w:rStyle w:val="SubtleEmphasis"/>
        </w:rPr>
        <w:t>How to query it?</w:t>
      </w:r>
    </w:p>
    <w:p w14:paraId="5C1F3B3E" w14:textId="66F63502" w:rsidR="00A958D4" w:rsidRPr="00E86EDD" w:rsidRDefault="00A958D4" w:rsidP="000143D5">
      <w:pPr>
        <w:spacing w:after="0" w:line="240" w:lineRule="auto"/>
        <w:rPr>
          <w:rStyle w:val="SubtleEmphasis"/>
        </w:rPr>
      </w:pPr>
      <w:r w:rsidRPr="00E86EDD">
        <w:rPr>
          <w:rStyle w:val="SubtleEmphasis"/>
        </w:rPr>
        <w:t>What would managers be interested at?</w:t>
      </w:r>
    </w:p>
    <w:p w14:paraId="3530A259" w14:textId="77777777" w:rsidR="00A958D4" w:rsidRPr="00E86EDD" w:rsidRDefault="00A958D4" w:rsidP="000143D5">
      <w:pPr>
        <w:spacing w:after="0" w:line="240" w:lineRule="auto"/>
        <w:rPr>
          <w:rStyle w:val="SubtleEmphasis"/>
        </w:rPr>
      </w:pPr>
      <w:r w:rsidRPr="00E86EDD">
        <w:rPr>
          <w:rStyle w:val="SubtleEmphasis"/>
        </w:rPr>
        <w:tab/>
      </w:r>
    </w:p>
    <w:p w14:paraId="25D10E98" w14:textId="2213263E" w:rsidR="00A958D4" w:rsidRPr="000143D5" w:rsidRDefault="00A958D4" w:rsidP="000143D5">
      <w:pPr>
        <w:pStyle w:val="Heading1"/>
      </w:pPr>
      <w:bookmarkStart w:id="31" w:name="_Toc404937543"/>
      <w:r w:rsidRPr="000143D5">
        <w:t>Conclusion</w:t>
      </w:r>
      <w:bookmarkEnd w:id="31"/>
    </w:p>
    <w:p w14:paraId="6029A406" w14:textId="0E5C74C2" w:rsidR="00A958D4" w:rsidRPr="00E86EDD" w:rsidRDefault="00A958D4" w:rsidP="000143D5">
      <w:pPr>
        <w:spacing w:after="0" w:line="240" w:lineRule="auto"/>
        <w:rPr>
          <w:rStyle w:val="SubtleEmphasis"/>
        </w:rPr>
      </w:pPr>
      <w:r w:rsidRPr="00E86EDD">
        <w:rPr>
          <w:rStyle w:val="SubtleEmphasis"/>
        </w:rPr>
        <w:t>What challenges do we have to keep it up and running?</w:t>
      </w:r>
    </w:p>
    <w:p w14:paraId="38866CF8" w14:textId="0BF7E097" w:rsidR="00A958D4" w:rsidRPr="00E86EDD" w:rsidRDefault="00A958D4" w:rsidP="000143D5">
      <w:pPr>
        <w:spacing w:after="0" w:line="240" w:lineRule="auto"/>
        <w:rPr>
          <w:rStyle w:val="SubtleEmphasis"/>
        </w:rPr>
      </w:pPr>
      <w:r w:rsidRPr="00E86EDD">
        <w:rPr>
          <w:rStyle w:val="SubtleEmphasis"/>
        </w:rPr>
        <w:t xml:space="preserve">Performance? Amount of data stored. </w:t>
      </w:r>
      <w:proofErr w:type="gramStart"/>
      <w:r w:rsidRPr="00E86EDD">
        <w:rPr>
          <w:rStyle w:val="SubtleEmphasis"/>
        </w:rPr>
        <w:t>Flexibility to adapt/include/remove different columns.</w:t>
      </w:r>
      <w:proofErr w:type="gramEnd"/>
    </w:p>
    <w:p w14:paraId="180F4A6D" w14:textId="77777777" w:rsidR="00395808" w:rsidRDefault="00395808" w:rsidP="00737FBD">
      <w:pPr>
        <w:spacing w:after="0" w:line="240" w:lineRule="auto"/>
        <w:rPr>
          <w:rStyle w:val="SubtleEmphasis"/>
        </w:rPr>
      </w:pPr>
    </w:p>
    <w:p w14:paraId="1DA6F365" w14:textId="0E3101EB" w:rsidR="00395808" w:rsidRPr="00395808" w:rsidRDefault="000143D5" w:rsidP="000143D5">
      <w:pPr>
        <w:pStyle w:val="Heading1"/>
      </w:pPr>
      <w:bookmarkStart w:id="32" w:name="_Toc404937544"/>
      <w:r>
        <w:t>References</w:t>
      </w:r>
      <w:bookmarkEnd w:id="32"/>
    </w:p>
    <w:p w14:paraId="6A323199" w14:textId="377A077B" w:rsidR="00D71902" w:rsidRPr="00C51632" w:rsidRDefault="00D71902" w:rsidP="00D71902">
      <w:pPr>
        <w:pStyle w:val="NormalWeb"/>
        <w:ind w:left="480" w:hanging="480"/>
        <w:divId w:val="696345358"/>
        <w:rPr>
          <w:rFonts w:ascii="Calibri" w:eastAsiaTheme="minorEastAsia" w:hAnsi="Calibri"/>
          <w:noProof/>
          <w:sz w:val="22"/>
        </w:rPr>
      </w:pPr>
      <w:r>
        <w:fldChar w:fldCharType="begin" w:fldLock="1"/>
      </w:r>
      <w:r>
        <w:instrText xml:space="preserve">ADDIN Mendeley Bibliography CSL_BIBLIOGRAPHY </w:instrText>
      </w:r>
      <w:r>
        <w:fldChar w:fldCharType="separate"/>
      </w:r>
      <w:r w:rsidRPr="00C51632">
        <w:rPr>
          <w:rFonts w:ascii="Calibri" w:hAnsi="Calibri"/>
          <w:noProof/>
          <w:sz w:val="22"/>
        </w:rPr>
        <w:t>Exforsys, Advantages and Disadvantages to Using a Data Warehouse | IT Training and Consulting – Exforsys. Available at: http://www.exforsys.com/tutorials/data-warehousing/advantages-and-disadvantages-to-using-a-data-warehouse.html [Accessed November 14, 2014].</w:t>
      </w:r>
    </w:p>
    <w:p w14:paraId="22A5B41E" w14:textId="77777777" w:rsidR="00D71902" w:rsidRPr="00C51632" w:rsidRDefault="00D71902" w:rsidP="00D71902">
      <w:pPr>
        <w:pStyle w:val="NormalWeb"/>
        <w:ind w:left="480" w:hanging="480"/>
        <w:divId w:val="696345358"/>
        <w:rPr>
          <w:rFonts w:ascii="Calibri" w:hAnsi="Calibri"/>
          <w:noProof/>
          <w:sz w:val="22"/>
        </w:rPr>
      </w:pPr>
      <w:r w:rsidRPr="00C51632">
        <w:rPr>
          <w:rFonts w:ascii="Calibri" w:hAnsi="Calibri"/>
          <w:noProof/>
          <w:sz w:val="22"/>
        </w:rPr>
        <w:t>Power, D., Ask Dan! about DSS - What are advantages and disadvantages of data warehouses? Available at: http://dssresources.com/faq/index.php?action=artikel&amp;id=180 [Accessed November 14, 2014].</w:t>
      </w:r>
    </w:p>
    <w:p w14:paraId="49FBAE33" w14:textId="77777777" w:rsidR="00D71902" w:rsidRPr="00C51632" w:rsidRDefault="00D71902" w:rsidP="00D71902">
      <w:pPr>
        <w:pStyle w:val="NormalWeb"/>
        <w:ind w:left="480" w:hanging="480"/>
        <w:divId w:val="696345358"/>
        <w:rPr>
          <w:rFonts w:ascii="Calibri" w:hAnsi="Calibri"/>
          <w:noProof/>
          <w:sz w:val="22"/>
        </w:rPr>
      </w:pPr>
      <w:r w:rsidRPr="00C51632">
        <w:rPr>
          <w:rFonts w:ascii="Calibri" w:hAnsi="Calibri"/>
          <w:noProof/>
          <w:sz w:val="22"/>
        </w:rPr>
        <w:lastRenderedPageBreak/>
        <w:t>Rensselaer, Operational Systems vs. Data Warehousing. Available at: http://www.rpi.edu/datawarehouse/dw-about-cmp.html [Accessed November 25, 2014].</w:t>
      </w:r>
    </w:p>
    <w:p w14:paraId="6EC49DA1" w14:textId="5756C96C" w:rsidR="00A958D4" w:rsidRPr="00395808" w:rsidRDefault="00D71902" w:rsidP="00D71902">
      <w:pPr>
        <w:pStyle w:val="NormalWeb"/>
        <w:ind w:left="480" w:hanging="480"/>
        <w:divId w:val="696345358"/>
      </w:pPr>
      <w:r>
        <w:fldChar w:fldCharType="end"/>
      </w:r>
    </w:p>
    <w:sectPr w:rsidR="00A958D4" w:rsidRPr="00395808" w:rsidSect="00F40AF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F2A47F" w14:textId="77777777" w:rsidR="00A17212" w:rsidRDefault="00A17212" w:rsidP="00C71283">
      <w:pPr>
        <w:spacing w:after="0" w:line="240" w:lineRule="auto"/>
      </w:pPr>
      <w:r>
        <w:separator/>
      </w:r>
    </w:p>
  </w:endnote>
  <w:endnote w:type="continuationSeparator" w:id="0">
    <w:p w14:paraId="77815572" w14:textId="77777777" w:rsidR="00A17212" w:rsidRDefault="00A17212" w:rsidP="00C71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Bold">
    <w:altName w:val="Helvetic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A3B07" w14:textId="77777777" w:rsidR="00A17212" w:rsidRDefault="00A17212" w:rsidP="00C71283">
      <w:pPr>
        <w:spacing w:after="0" w:line="240" w:lineRule="auto"/>
      </w:pPr>
      <w:r>
        <w:separator/>
      </w:r>
    </w:p>
  </w:footnote>
  <w:footnote w:type="continuationSeparator" w:id="0">
    <w:p w14:paraId="7DB30B53" w14:textId="77777777" w:rsidR="00A17212" w:rsidRDefault="00A17212" w:rsidP="00C7128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D6172"/>
    <w:multiLevelType w:val="multilevel"/>
    <w:tmpl w:val="1CFC4A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4319A7"/>
    <w:multiLevelType w:val="multilevel"/>
    <w:tmpl w:val="B0F89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1F6955"/>
    <w:multiLevelType w:val="multilevel"/>
    <w:tmpl w:val="486246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7049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9970EE"/>
    <w:multiLevelType w:val="multilevel"/>
    <w:tmpl w:val="058C0DE6"/>
    <w:lvl w:ilvl="0">
      <w:start w:val="1"/>
      <w:numFmt w:val="decimal"/>
      <w:lvlText w:val="%1."/>
      <w:lvlJc w:val="left"/>
      <w:pPr>
        <w:ind w:left="1080" w:hanging="720"/>
      </w:pPr>
      <w:rPr>
        <w:rFonts w:hint="default"/>
      </w:r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26803056"/>
    <w:multiLevelType w:val="multilevel"/>
    <w:tmpl w:val="FA7AB05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7064E10"/>
    <w:multiLevelType w:val="hybridMultilevel"/>
    <w:tmpl w:val="872E9200"/>
    <w:lvl w:ilvl="0" w:tplc="B2D4EDE6">
      <w:start w:val="1"/>
      <w:numFmt w:val="decimal"/>
      <w:lvlText w:val="%1)"/>
      <w:lvlJc w:val="left"/>
      <w:pPr>
        <w:ind w:left="721" w:hanging="360"/>
      </w:pPr>
      <w:rPr>
        <w:rFonts w:hint="default"/>
      </w:r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7">
    <w:nsid w:val="2B4F1F54"/>
    <w:multiLevelType w:val="hybridMultilevel"/>
    <w:tmpl w:val="5DDA0AC4"/>
    <w:lvl w:ilvl="0" w:tplc="0409000F">
      <w:start w:val="1"/>
      <w:numFmt w:val="decimal"/>
      <w:lvlText w:val="%1."/>
      <w:lvlJc w:val="left"/>
      <w:pPr>
        <w:ind w:left="948" w:hanging="360"/>
      </w:pPr>
      <w:rPr>
        <w:rFonts w:hint="default"/>
      </w:r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abstractNum w:abstractNumId="8">
    <w:nsid w:val="2E192094"/>
    <w:multiLevelType w:val="hybridMultilevel"/>
    <w:tmpl w:val="0A4A33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34A4476E"/>
    <w:multiLevelType w:val="multilevel"/>
    <w:tmpl w:val="18CA5D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E95648"/>
    <w:multiLevelType w:val="hybridMultilevel"/>
    <w:tmpl w:val="B838DE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3A173ED6"/>
    <w:multiLevelType w:val="multilevel"/>
    <w:tmpl w:val="A54007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3C734F41"/>
    <w:multiLevelType w:val="multilevel"/>
    <w:tmpl w:val="6276BC9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2D322DB"/>
    <w:multiLevelType w:val="multilevel"/>
    <w:tmpl w:val="ADAE7D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F41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813DAA"/>
    <w:multiLevelType w:val="hybridMultilevel"/>
    <w:tmpl w:val="BD5C1238"/>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A9961EC"/>
    <w:multiLevelType w:val="multilevel"/>
    <w:tmpl w:val="B5D656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BF75125"/>
    <w:multiLevelType w:val="hybridMultilevel"/>
    <w:tmpl w:val="6D48F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622B5800"/>
    <w:multiLevelType w:val="multilevel"/>
    <w:tmpl w:val="8B5235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7241F21"/>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9E25274"/>
    <w:multiLevelType w:val="multilevel"/>
    <w:tmpl w:val="872E9200"/>
    <w:lvl w:ilvl="0">
      <w:start w:val="1"/>
      <w:numFmt w:val="decimal"/>
      <w:lvlText w:val="%1)"/>
      <w:lvlJc w:val="left"/>
      <w:pPr>
        <w:ind w:left="721" w:hanging="360"/>
      </w:pPr>
      <w:rPr>
        <w:rFonts w:hint="default"/>
      </w:rPr>
    </w:lvl>
    <w:lvl w:ilvl="1">
      <w:start w:val="1"/>
      <w:numFmt w:val="lowerLetter"/>
      <w:lvlText w:val="%2."/>
      <w:lvlJc w:val="left"/>
      <w:pPr>
        <w:ind w:left="1441" w:hanging="360"/>
      </w:pPr>
    </w:lvl>
    <w:lvl w:ilvl="2">
      <w:start w:val="1"/>
      <w:numFmt w:val="lowerRoman"/>
      <w:lvlText w:val="%3."/>
      <w:lvlJc w:val="right"/>
      <w:pPr>
        <w:ind w:left="2161" w:hanging="180"/>
      </w:pPr>
    </w:lvl>
    <w:lvl w:ilvl="3">
      <w:start w:val="1"/>
      <w:numFmt w:val="decimal"/>
      <w:lvlText w:val="%4."/>
      <w:lvlJc w:val="left"/>
      <w:pPr>
        <w:ind w:left="2881" w:hanging="360"/>
      </w:pPr>
    </w:lvl>
    <w:lvl w:ilvl="4">
      <w:start w:val="1"/>
      <w:numFmt w:val="lowerLetter"/>
      <w:lvlText w:val="%5."/>
      <w:lvlJc w:val="left"/>
      <w:pPr>
        <w:ind w:left="3601" w:hanging="360"/>
      </w:pPr>
    </w:lvl>
    <w:lvl w:ilvl="5">
      <w:start w:val="1"/>
      <w:numFmt w:val="lowerRoman"/>
      <w:lvlText w:val="%6."/>
      <w:lvlJc w:val="right"/>
      <w:pPr>
        <w:ind w:left="4321" w:hanging="180"/>
      </w:pPr>
    </w:lvl>
    <w:lvl w:ilvl="6">
      <w:start w:val="1"/>
      <w:numFmt w:val="decimal"/>
      <w:lvlText w:val="%7."/>
      <w:lvlJc w:val="left"/>
      <w:pPr>
        <w:ind w:left="5041" w:hanging="360"/>
      </w:pPr>
    </w:lvl>
    <w:lvl w:ilvl="7">
      <w:start w:val="1"/>
      <w:numFmt w:val="lowerLetter"/>
      <w:lvlText w:val="%8."/>
      <w:lvlJc w:val="left"/>
      <w:pPr>
        <w:ind w:left="5761" w:hanging="360"/>
      </w:pPr>
    </w:lvl>
    <w:lvl w:ilvl="8">
      <w:start w:val="1"/>
      <w:numFmt w:val="lowerRoman"/>
      <w:lvlText w:val="%9."/>
      <w:lvlJc w:val="right"/>
      <w:pPr>
        <w:ind w:left="6481" w:hanging="180"/>
      </w:pPr>
    </w:lvl>
  </w:abstractNum>
  <w:abstractNum w:abstractNumId="21">
    <w:nsid w:val="6B33596B"/>
    <w:multiLevelType w:val="multilevel"/>
    <w:tmpl w:val="5E52D6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281B43"/>
    <w:multiLevelType w:val="multilevel"/>
    <w:tmpl w:val="036A4E2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911848"/>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EA0112F"/>
    <w:multiLevelType w:val="hybridMultilevel"/>
    <w:tmpl w:val="B84003E4"/>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1"/>
  </w:num>
  <w:num w:numId="2">
    <w:abstractNumId w:val="8"/>
  </w:num>
  <w:num w:numId="3">
    <w:abstractNumId w:val="24"/>
  </w:num>
  <w:num w:numId="4">
    <w:abstractNumId w:val="14"/>
  </w:num>
  <w:num w:numId="5">
    <w:abstractNumId w:val="4"/>
  </w:num>
  <w:num w:numId="6">
    <w:abstractNumId w:val="15"/>
  </w:num>
  <w:num w:numId="7">
    <w:abstractNumId w:val="3"/>
  </w:num>
  <w:num w:numId="8">
    <w:abstractNumId w:val="23"/>
  </w:num>
  <w:num w:numId="9">
    <w:abstractNumId w:val="19"/>
  </w:num>
  <w:num w:numId="10">
    <w:abstractNumId w:val="5"/>
  </w:num>
  <w:num w:numId="11">
    <w:abstractNumId w:val="17"/>
  </w:num>
  <w:num w:numId="12">
    <w:abstractNumId w:val="10"/>
  </w:num>
  <w:num w:numId="13">
    <w:abstractNumId w:val="6"/>
  </w:num>
  <w:num w:numId="14">
    <w:abstractNumId w:val="6"/>
    <w:lvlOverride w:ilvl="0">
      <w:startOverride w:val="1"/>
    </w:lvlOverride>
  </w:num>
  <w:num w:numId="15">
    <w:abstractNumId w:val="20"/>
  </w:num>
  <w:num w:numId="16">
    <w:abstractNumId w:val="1"/>
  </w:num>
  <w:num w:numId="17">
    <w:abstractNumId w:val="16"/>
    <w:lvlOverride w:ilvl="0">
      <w:lvl w:ilvl="0">
        <w:numFmt w:val="decimal"/>
        <w:lvlText w:val="%1."/>
        <w:lvlJc w:val="left"/>
      </w:lvl>
    </w:lvlOverride>
  </w:num>
  <w:num w:numId="18">
    <w:abstractNumId w:val="2"/>
    <w:lvlOverride w:ilvl="0">
      <w:lvl w:ilvl="0">
        <w:numFmt w:val="decimal"/>
        <w:lvlText w:val="%1."/>
        <w:lvlJc w:val="left"/>
      </w:lvl>
    </w:lvlOverride>
  </w:num>
  <w:num w:numId="19">
    <w:abstractNumId w:val="21"/>
    <w:lvlOverride w:ilvl="0">
      <w:lvl w:ilvl="0">
        <w:numFmt w:val="decimal"/>
        <w:lvlText w:val="%1."/>
        <w:lvlJc w:val="left"/>
      </w:lvl>
    </w:lvlOverride>
  </w:num>
  <w:num w:numId="20">
    <w:abstractNumId w:val="18"/>
    <w:lvlOverride w:ilvl="0">
      <w:lvl w:ilvl="0">
        <w:numFmt w:val="decimal"/>
        <w:lvlText w:val="%1."/>
        <w:lvlJc w:val="left"/>
      </w:lvl>
    </w:lvlOverride>
  </w:num>
  <w:num w:numId="21">
    <w:abstractNumId w:val="0"/>
    <w:lvlOverride w:ilvl="0">
      <w:lvl w:ilvl="0">
        <w:numFmt w:val="decimal"/>
        <w:lvlText w:val="%1."/>
        <w:lvlJc w:val="left"/>
      </w:lvl>
    </w:lvlOverride>
  </w:num>
  <w:num w:numId="22">
    <w:abstractNumId w:val="13"/>
    <w:lvlOverride w:ilvl="0">
      <w:lvl w:ilvl="0">
        <w:numFmt w:val="decimal"/>
        <w:lvlText w:val="%1."/>
        <w:lvlJc w:val="left"/>
      </w:lvl>
    </w:lvlOverride>
  </w:num>
  <w:num w:numId="23">
    <w:abstractNumId w:val="12"/>
    <w:lvlOverride w:ilvl="0">
      <w:lvl w:ilvl="0">
        <w:numFmt w:val="decimal"/>
        <w:lvlText w:val="%1."/>
        <w:lvlJc w:val="left"/>
      </w:lvl>
    </w:lvlOverride>
  </w:num>
  <w:num w:numId="24">
    <w:abstractNumId w:val="9"/>
    <w:lvlOverride w:ilvl="0">
      <w:lvl w:ilvl="0">
        <w:numFmt w:val="decimal"/>
        <w:lvlText w:val="%1."/>
        <w:lvlJc w:val="left"/>
      </w:lvl>
    </w:lvlOverride>
  </w:num>
  <w:num w:numId="25">
    <w:abstractNumId w:val="22"/>
    <w:lvlOverride w:ilvl="0">
      <w:lvl w:ilvl="0">
        <w:numFmt w:val="decimal"/>
        <w:lvlText w:val="%1."/>
        <w:lvlJc w:val="left"/>
      </w:lvl>
    </w:lvlOverride>
  </w:num>
  <w:num w:numId="26">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istiano Maia">
    <w15:presenceInfo w15:providerId="Windows Live" w15:userId="bdbafbe7867806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8D4"/>
    <w:rsid w:val="00004018"/>
    <w:rsid w:val="000143D5"/>
    <w:rsid w:val="00017932"/>
    <w:rsid w:val="00032115"/>
    <w:rsid w:val="0003547F"/>
    <w:rsid w:val="000406B3"/>
    <w:rsid w:val="000420B8"/>
    <w:rsid w:val="00065E2C"/>
    <w:rsid w:val="00072C99"/>
    <w:rsid w:val="00075E1C"/>
    <w:rsid w:val="00081662"/>
    <w:rsid w:val="0008558C"/>
    <w:rsid w:val="00095D02"/>
    <w:rsid w:val="000A1D99"/>
    <w:rsid w:val="000B273E"/>
    <w:rsid w:val="000D2154"/>
    <w:rsid w:val="00102BCB"/>
    <w:rsid w:val="001074DF"/>
    <w:rsid w:val="001257DD"/>
    <w:rsid w:val="00127089"/>
    <w:rsid w:val="00136821"/>
    <w:rsid w:val="001518FC"/>
    <w:rsid w:val="00193E88"/>
    <w:rsid w:val="00203BE1"/>
    <w:rsid w:val="002045A8"/>
    <w:rsid w:val="00204A7F"/>
    <w:rsid w:val="00206D2A"/>
    <w:rsid w:val="00223B44"/>
    <w:rsid w:val="00223F2A"/>
    <w:rsid w:val="00226E7B"/>
    <w:rsid w:val="002272E6"/>
    <w:rsid w:val="00234035"/>
    <w:rsid w:val="00281F92"/>
    <w:rsid w:val="00285A6D"/>
    <w:rsid w:val="00287609"/>
    <w:rsid w:val="002963EB"/>
    <w:rsid w:val="002A5D44"/>
    <w:rsid w:val="002C4948"/>
    <w:rsid w:val="002D475A"/>
    <w:rsid w:val="002E167D"/>
    <w:rsid w:val="002E4930"/>
    <w:rsid w:val="002F5E28"/>
    <w:rsid w:val="00305AE3"/>
    <w:rsid w:val="0033154B"/>
    <w:rsid w:val="00351D8B"/>
    <w:rsid w:val="0037724E"/>
    <w:rsid w:val="00395536"/>
    <w:rsid w:val="00395808"/>
    <w:rsid w:val="00396786"/>
    <w:rsid w:val="003A1981"/>
    <w:rsid w:val="003B0680"/>
    <w:rsid w:val="003C207C"/>
    <w:rsid w:val="003E4CAD"/>
    <w:rsid w:val="00405430"/>
    <w:rsid w:val="00451887"/>
    <w:rsid w:val="00457A10"/>
    <w:rsid w:val="00466602"/>
    <w:rsid w:val="004700E2"/>
    <w:rsid w:val="0049205E"/>
    <w:rsid w:val="00493B0E"/>
    <w:rsid w:val="00494705"/>
    <w:rsid w:val="004E41F3"/>
    <w:rsid w:val="00525FC5"/>
    <w:rsid w:val="00533918"/>
    <w:rsid w:val="00542C6F"/>
    <w:rsid w:val="00551BC0"/>
    <w:rsid w:val="005628BC"/>
    <w:rsid w:val="005A0B35"/>
    <w:rsid w:val="005B0C9A"/>
    <w:rsid w:val="005B1C2A"/>
    <w:rsid w:val="005C793B"/>
    <w:rsid w:val="005C7973"/>
    <w:rsid w:val="005D2C8E"/>
    <w:rsid w:val="005F1A9F"/>
    <w:rsid w:val="005F7C9A"/>
    <w:rsid w:val="006165BA"/>
    <w:rsid w:val="00630E85"/>
    <w:rsid w:val="006347F1"/>
    <w:rsid w:val="006357FF"/>
    <w:rsid w:val="00644F40"/>
    <w:rsid w:val="00647FEA"/>
    <w:rsid w:val="006525BF"/>
    <w:rsid w:val="006560A8"/>
    <w:rsid w:val="006866F9"/>
    <w:rsid w:val="00697A12"/>
    <w:rsid w:val="006A02D6"/>
    <w:rsid w:val="006B04D6"/>
    <w:rsid w:val="006E5DCD"/>
    <w:rsid w:val="00702F28"/>
    <w:rsid w:val="007078F8"/>
    <w:rsid w:val="007137F0"/>
    <w:rsid w:val="0071497F"/>
    <w:rsid w:val="00714B8E"/>
    <w:rsid w:val="007305DE"/>
    <w:rsid w:val="00737FBD"/>
    <w:rsid w:val="007762B8"/>
    <w:rsid w:val="00783BE4"/>
    <w:rsid w:val="0079257F"/>
    <w:rsid w:val="007A6841"/>
    <w:rsid w:val="007B49BE"/>
    <w:rsid w:val="007C5E3B"/>
    <w:rsid w:val="007D19DB"/>
    <w:rsid w:val="007E6F2F"/>
    <w:rsid w:val="00841718"/>
    <w:rsid w:val="00855D9A"/>
    <w:rsid w:val="0085753A"/>
    <w:rsid w:val="008C20BD"/>
    <w:rsid w:val="008C7EDC"/>
    <w:rsid w:val="008D07A2"/>
    <w:rsid w:val="008D1C94"/>
    <w:rsid w:val="008D2898"/>
    <w:rsid w:val="00916EE6"/>
    <w:rsid w:val="00926AE8"/>
    <w:rsid w:val="009564E9"/>
    <w:rsid w:val="00957D12"/>
    <w:rsid w:val="00966F74"/>
    <w:rsid w:val="009727C0"/>
    <w:rsid w:val="00972C94"/>
    <w:rsid w:val="009844A9"/>
    <w:rsid w:val="00990BEA"/>
    <w:rsid w:val="00996D0B"/>
    <w:rsid w:val="009C123E"/>
    <w:rsid w:val="009D7F8F"/>
    <w:rsid w:val="009F3DA4"/>
    <w:rsid w:val="00A07A12"/>
    <w:rsid w:val="00A11145"/>
    <w:rsid w:val="00A12658"/>
    <w:rsid w:val="00A15FA8"/>
    <w:rsid w:val="00A17212"/>
    <w:rsid w:val="00A4664F"/>
    <w:rsid w:val="00A46EAC"/>
    <w:rsid w:val="00A53295"/>
    <w:rsid w:val="00A61996"/>
    <w:rsid w:val="00A67827"/>
    <w:rsid w:val="00A80674"/>
    <w:rsid w:val="00A82C68"/>
    <w:rsid w:val="00A958D4"/>
    <w:rsid w:val="00A959CB"/>
    <w:rsid w:val="00AA5A45"/>
    <w:rsid w:val="00AB565C"/>
    <w:rsid w:val="00AB5A02"/>
    <w:rsid w:val="00AC09C9"/>
    <w:rsid w:val="00AC5928"/>
    <w:rsid w:val="00AF5C7E"/>
    <w:rsid w:val="00AF7879"/>
    <w:rsid w:val="00B02BEA"/>
    <w:rsid w:val="00B14AC8"/>
    <w:rsid w:val="00B75D82"/>
    <w:rsid w:val="00B918E6"/>
    <w:rsid w:val="00B93B95"/>
    <w:rsid w:val="00BB635F"/>
    <w:rsid w:val="00BC635C"/>
    <w:rsid w:val="00BE31AC"/>
    <w:rsid w:val="00BF2137"/>
    <w:rsid w:val="00BF30AB"/>
    <w:rsid w:val="00BF3522"/>
    <w:rsid w:val="00C07AD4"/>
    <w:rsid w:val="00C25649"/>
    <w:rsid w:val="00C674B5"/>
    <w:rsid w:val="00C71283"/>
    <w:rsid w:val="00C82506"/>
    <w:rsid w:val="00CB2008"/>
    <w:rsid w:val="00CB2C53"/>
    <w:rsid w:val="00CB40E1"/>
    <w:rsid w:val="00CC260C"/>
    <w:rsid w:val="00CF48A1"/>
    <w:rsid w:val="00D0208B"/>
    <w:rsid w:val="00D227CD"/>
    <w:rsid w:val="00D27E6E"/>
    <w:rsid w:val="00D34EE9"/>
    <w:rsid w:val="00D43ED3"/>
    <w:rsid w:val="00D44E9A"/>
    <w:rsid w:val="00D461A8"/>
    <w:rsid w:val="00D62E34"/>
    <w:rsid w:val="00D71902"/>
    <w:rsid w:val="00D719A0"/>
    <w:rsid w:val="00D845A8"/>
    <w:rsid w:val="00D877A2"/>
    <w:rsid w:val="00D91277"/>
    <w:rsid w:val="00D9509F"/>
    <w:rsid w:val="00DB0792"/>
    <w:rsid w:val="00E27C68"/>
    <w:rsid w:val="00E43CFD"/>
    <w:rsid w:val="00E506BB"/>
    <w:rsid w:val="00E54F17"/>
    <w:rsid w:val="00E70497"/>
    <w:rsid w:val="00E72892"/>
    <w:rsid w:val="00E769D7"/>
    <w:rsid w:val="00E77112"/>
    <w:rsid w:val="00E828E9"/>
    <w:rsid w:val="00E86EDD"/>
    <w:rsid w:val="00EA084D"/>
    <w:rsid w:val="00EA1FB0"/>
    <w:rsid w:val="00EB3D28"/>
    <w:rsid w:val="00EF7E2F"/>
    <w:rsid w:val="00F03ABD"/>
    <w:rsid w:val="00F05ED5"/>
    <w:rsid w:val="00F101B1"/>
    <w:rsid w:val="00F25349"/>
    <w:rsid w:val="00F25D59"/>
    <w:rsid w:val="00F40AFE"/>
    <w:rsid w:val="00F84728"/>
    <w:rsid w:val="00FB262C"/>
    <w:rsid w:val="00FB5338"/>
    <w:rsid w:val="00FF1200"/>
    <w:rsid w:val="00FF4F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FFA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4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4920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97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CB40E1"/>
    <w:pPr>
      <w:tabs>
        <w:tab w:val="right" w:leader="dot" w:pos="9016"/>
      </w:tabs>
      <w:spacing w:after="0" w:line="276" w:lineRule="auto"/>
      <w:ind w:left="361"/>
      <w:contextualSpacing/>
      <w:jc w:val="both"/>
    </w:pPr>
    <w:rPr>
      <w:b/>
    </w:rPr>
  </w:style>
  <w:style w:type="paragraph" w:styleId="TOC1">
    <w:name w:val="toc 1"/>
    <w:basedOn w:val="Normal"/>
    <w:next w:val="Normal"/>
    <w:autoRedefine/>
    <w:uiPriority w:val="39"/>
    <w:unhideWhenUsed/>
    <w:rsid w:val="00990BEA"/>
    <w:pPr>
      <w:spacing w:before="120" w:after="0"/>
    </w:pPr>
    <w:rPr>
      <w:b/>
      <w:sz w:val="24"/>
      <w:szCs w:val="24"/>
    </w:rPr>
  </w:style>
  <w:style w:type="paragraph" w:styleId="TOC3">
    <w:name w:val="toc 3"/>
    <w:basedOn w:val="Normal"/>
    <w:next w:val="Normal"/>
    <w:autoRedefine/>
    <w:uiPriority w:val="39"/>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 w:type="paragraph" w:styleId="NormalWeb">
    <w:name w:val="Normal (Web)"/>
    <w:basedOn w:val="Normal"/>
    <w:uiPriority w:val="99"/>
    <w:unhideWhenUsed/>
    <w:rsid w:val="002045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045A8"/>
  </w:style>
  <w:style w:type="character" w:customStyle="1" w:styleId="itxtrst">
    <w:name w:val="itxtrst"/>
    <w:basedOn w:val="DefaultParagraphFont"/>
    <w:rsid w:val="002045A8"/>
  </w:style>
  <w:style w:type="table" w:styleId="TableGrid">
    <w:name w:val="Table Grid"/>
    <w:basedOn w:val="TableNormal"/>
    <w:uiPriority w:val="39"/>
    <w:rsid w:val="00A111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F847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4728"/>
    <w:rPr>
      <w:i/>
      <w:iCs/>
      <w:color w:val="404040" w:themeColor="text1" w:themeTint="BF"/>
    </w:rPr>
  </w:style>
  <w:style w:type="paragraph" w:styleId="Caption">
    <w:name w:val="caption"/>
    <w:basedOn w:val="Normal"/>
    <w:next w:val="Normal"/>
    <w:uiPriority w:val="35"/>
    <w:unhideWhenUsed/>
    <w:qFormat/>
    <w:rsid w:val="00AF787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02BEA"/>
    <w:rPr>
      <w:color w:val="954F72" w:themeColor="followedHyperlink"/>
      <w:u w:val="single"/>
    </w:rPr>
  </w:style>
  <w:style w:type="paragraph" w:styleId="Header">
    <w:name w:val="header"/>
    <w:basedOn w:val="Normal"/>
    <w:link w:val="HeaderChar"/>
    <w:uiPriority w:val="99"/>
    <w:unhideWhenUsed/>
    <w:rsid w:val="00C71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283"/>
  </w:style>
  <w:style w:type="paragraph" w:styleId="Footer">
    <w:name w:val="footer"/>
    <w:basedOn w:val="Normal"/>
    <w:link w:val="FooterChar"/>
    <w:uiPriority w:val="99"/>
    <w:unhideWhenUsed/>
    <w:rsid w:val="00C71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283"/>
  </w:style>
  <w:style w:type="character" w:customStyle="1" w:styleId="apple-tab-span">
    <w:name w:val="apple-tab-span"/>
    <w:basedOn w:val="DefaultParagraphFont"/>
    <w:rsid w:val="00A1721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4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4920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97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CB40E1"/>
    <w:pPr>
      <w:tabs>
        <w:tab w:val="right" w:leader="dot" w:pos="9016"/>
      </w:tabs>
      <w:spacing w:after="0" w:line="276" w:lineRule="auto"/>
      <w:ind w:left="361"/>
      <w:contextualSpacing/>
      <w:jc w:val="both"/>
    </w:pPr>
    <w:rPr>
      <w:b/>
    </w:rPr>
  </w:style>
  <w:style w:type="paragraph" w:styleId="TOC1">
    <w:name w:val="toc 1"/>
    <w:basedOn w:val="Normal"/>
    <w:next w:val="Normal"/>
    <w:autoRedefine/>
    <w:uiPriority w:val="39"/>
    <w:unhideWhenUsed/>
    <w:rsid w:val="00990BEA"/>
    <w:pPr>
      <w:spacing w:before="120" w:after="0"/>
    </w:pPr>
    <w:rPr>
      <w:b/>
      <w:sz w:val="24"/>
      <w:szCs w:val="24"/>
    </w:rPr>
  </w:style>
  <w:style w:type="paragraph" w:styleId="TOC3">
    <w:name w:val="toc 3"/>
    <w:basedOn w:val="Normal"/>
    <w:next w:val="Normal"/>
    <w:autoRedefine/>
    <w:uiPriority w:val="39"/>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 w:type="paragraph" w:styleId="NormalWeb">
    <w:name w:val="Normal (Web)"/>
    <w:basedOn w:val="Normal"/>
    <w:uiPriority w:val="99"/>
    <w:unhideWhenUsed/>
    <w:rsid w:val="002045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045A8"/>
  </w:style>
  <w:style w:type="character" w:customStyle="1" w:styleId="itxtrst">
    <w:name w:val="itxtrst"/>
    <w:basedOn w:val="DefaultParagraphFont"/>
    <w:rsid w:val="002045A8"/>
  </w:style>
  <w:style w:type="table" w:styleId="TableGrid">
    <w:name w:val="Table Grid"/>
    <w:basedOn w:val="TableNormal"/>
    <w:uiPriority w:val="39"/>
    <w:rsid w:val="00A111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F847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4728"/>
    <w:rPr>
      <w:i/>
      <w:iCs/>
      <w:color w:val="404040" w:themeColor="text1" w:themeTint="BF"/>
    </w:rPr>
  </w:style>
  <w:style w:type="paragraph" w:styleId="Caption">
    <w:name w:val="caption"/>
    <w:basedOn w:val="Normal"/>
    <w:next w:val="Normal"/>
    <w:uiPriority w:val="35"/>
    <w:unhideWhenUsed/>
    <w:qFormat/>
    <w:rsid w:val="00AF787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02BEA"/>
    <w:rPr>
      <w:color w:val="954F72" w:themeColor="followedHyperlink"/>
      <w:u w:val="single"/>
    </w:rPr>
  </w:style>
  <w:style w:type="paragraph" w:styleId="Header">
    <w:name w:val="header"/>
    <w:basedOn w:val="Normal"/>
    <w:link w:val="HeaderChar"/>
    <w:uiPriority w:val="99"/>
    <w:unhideWhenUsed/>
    <w:rsid w:val="00C71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283"/>
  </w:style>
  <w:style w:type="paragraph" w:styleId="Footer">
    <w:name w:val="footer"/>
    <w:basedOn w:val="Normal"/>
    <w:link w:val="FooterChar"/>
    <w:uiPriority w:val="99"/>
    <w:unhideWhenUsed/>
    <w:rsid w:val="00C71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283"/>
  </w:style>
  <w:style w:type="character" w:customStyle="1" w:styleId="apple-tab-span">
    <w:name w:val="apple-tab-span"/>
    <w:basedOn w:val="DefaultParagraphFont"/>
    <w:rsid w:val="00A17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11442">
      <w:bodyDiv w:val="1"/>
      <w:marLeft w:val="0"/>
      <w:marRight w:val="0"/>
      <w:marTop w:val="0"/>
      <w:marBottom w:val="0"/>
      <w:divBdr>
        <w:top w:val="none" w:sz="0" w:space="0" w:color="auto"/>
        <w:left w:val="none" w:sz="0" w:space="0" w:color="auto"/>
        <w:bottom w:val="none" w:sz="0" w:space="0" w:color="auto"/>
        <w:right w:val="none" w:sz="0" w:space="0" w:color="auto"/>
      </w:divBdr>
    </w:div>
    <w:div w:id="363363436">
      <w:bodyDiv w:val="1"/>
      <w:marLeft w:val="0"/>
      <w:marRight w:val="0"/>
      <w:marTop w:val="0"/>
      <w:marBottom w:val="0"/>
      <w:divBdr>
        <w:top w:val="none" w:sz="0" w:space="0" w:color="auto"/>
        <w:left w:val="none" w:sz="0" w:space="0" w:color="auto"/>
        <w:bottom w:val="none" w:sz="0" w:space="0" w:color="auto"/>
        <w:right w:val="none" w:sz="0" w:space="0" w:color="auto"/>
      </w:divBdr>
    </w:div>
    <w:div w:id="696345358">
      <w:bodyDiv w:val="1"/>
      <w:marLeft w:val="0"/>
      <w:marRight w:val="0"/>
      <w:marTop w:val="0"/>
      <w:marBottom w:val="0"/>
      <w:divBdr>
        <w:top w:val="none" w:sz="0" w:space="0" w:color="auto"/>
        <w:left w:val="none" w:sz="0" w:space="0" w:color="auto"/>
        <w:bottom w:val="none" w:sz="0" w:space="0" w:color="auto"/>
        <w:right w:val="none" w:sz="0" w:space="0" w:color="auto"/>
      </w:divBdr>
      <w:divsChild>
        <w:div w:id="1302614643">
          <w:marLeft w:val="0"/>
          <w:marRight w:val="0"/>
          <w:marTop w:val="0"/>
          <w:marBottom w:val="0"/>
          <w:divBdr>
            <w:top w:val="none" w:sz="0" w:space="0" w:color="auto"/>
            <w:left w:val="none" w:sz="0" w:space="0" w:color="auto"/>
            <w:bottom w:val="none" w:sz="0" w:space="0" w:color="auto"/>
            <w:right w:val="none" w:sz="0" w:space="0" w:color="auto"/>
          </w:divBdr>
        </w:div>
      </w:divsChild>
    </w:div>
    <w:div w:id="846095691">
      <w:bodyDiv w:val="1"/>
      <w:marLeft w:val="0"/>
      <w:marRight w:val="0"/>
      <w:marTop w:val="0"/>
      <w:marBottom w:val="0"/>
      <w:divBdr>
        <w:top w:val="none" w:sz="0" w:space="0" w:color="auto"/>
        <w:left w:val="none" w:sz="0" w:space="0" w:color="auto"/>
        <w:bottom w:val="none" w:sz="0" w:space="0" w:color="auto"/>
        <w:right w:val="none" w:sz="0" w:space="0" w:color="auto"/>
      </w:divBdr>
    </w:div>
    <w:div w:id="1521897769">
      <w:bodyDiv w:val="1"/>
      <w:marLeft w:val="0"/>
      <w:marRight w:val="0"/>
      <w:marTop w:val="0"/>
      <w:marBottom w:val="0"/>
      <w:divBdr>
        <w:top w:val="none" w:sz="0" w:space="0" w:color="auto"/>
        <w:left w:val="none" w:sz="0" w:space="0" w:color="auto"/>
        <w:bottom w:val="none" w:sz="0" w:space="0" w:color="auto"/>
        <w:right w:val="none" w:sz="0" w:space="0" w:color="auto"/>
      </w:divBdr>
    </w:div>
    <w:div w:id="1678653325">
      <w:bodyDiv w:val="1"/>
      <w:marLeft w:val="0"/>
      <w:marRight w:val="0"/>
      <w:marTop w:val="0"/>
      <w:marBottom w:val="0"/>
      <w:divBdr>
        <w:top w:val="none" w:sz="0" w:space="0" w:color="auto"/>
        <w:left w:val="none" w:sz="0" w:space="0" w:color="auto"/>
        <w:bottom w:val="none" w:sz="0" w:space="0" w:color="auto"/>
        <w:right w:val="none" w:sz="0" w:space="0" w:color="auto"/>
      </w:divBdr>
    </w:div>
    <w:div w:id="1736510426">
      <w:bodyDiv w:val="1"/>
      <w:marLeft w:val="0"/>
      <w:marRight w:val="0"/>
      <w:marTop w:val="0"/>
      <w:marBottom w:val="0"/>
      <w:divBdr>
        <w:top w:val="none" w:sz="0" w:space="0" w:color="auto"/>
        <w:left w:val="none" w:sz="0" w:space="0" w:color="auto"/>
        <w:bottom w:val="none" w:sz="0" w:space="0" w:color="auto"/>
        <w:right w:val="none" w:sz="0" w:space="0" w:color="auto"/>
      </w:divBdr>
    </w:div>
    <w:div w:id="1836993831">
      <w:bodyDiv w:val="1"/>
      <w:marLeft w:val="0"/>
      <w:marRight w:val="0"/>
      <w:marTop w:val="0"/>
      <w:marBottom w:val="0"/>
      <w:divBdr>
        <w:top w:val="none" w:sz="0" w:space="0" w:color="auto"/>
        <w:left w:val="none" w:sz="0" w:space="0" w:color="auto"/>
        <w:bottom w:val="none" w:sz="0" w:space="0" w:color="auto"/>
        <w:right w:val="none" w:sz="0" w:space="0" w:color="auto"/>
      </w:divBdr>
    </w:div>
    <w:div w:id="21060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mdx.ac.uk/__data/assets/pdf_file/0009/58707/Equality-and-Diversity-Strategy-2013.pdf" TargetMode="External"/><Relationship Id="rId12" Type="http://schemas.openxmlformats.org/officeDocument/2006/relationships/hyperlink" Target="http://www.web.mdx.ac.uk/regulations/archive/regs0405/STS.HTM" TargetMode="External"/><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file>

<file path=customXml/itemProps1.xml><?xml version="1.0" encoding="utf-8"?>
<ds:datastoreItem xmlns:ds="http://schemas.openxmlformats.org/officeDocument/2006/customXml" ds:itemID="{C67CDAEB-4F39-AA48-BF11-3362C8A17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3190</Words>
  <Characters>18185</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Cardoso Maia</dc:creator>
  <cp:keywords/>
  <dc:description/>
  <cp:lastModifiedBy>Jade</cp:lastModifiedBy>
  <cp:revision>2</cp:revision>
  <cp:lastPrinted>2014-11-26T10:08:00Z</cp:lastPrinted>
  <dcterms:created xsi:type="dcterms:W3CDTF">2015-01-12T19:17:00Z</dcterms:created>
  <dcterms:modified xsi:type="dcterms:W3CDTF">2015-01-12T19:17:00Z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kv131@live.mdx.ac.uk@www.mendeley.com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