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49010" w14:textId="7202A92D" w:rsidR="00D227CD" w:rsidRPr="00D227CD" w:rsidRDefault="00D227CD" w:rsidP="00FF1200">
      <w:pPr>
        <w:rPr>
          <w:vertAlign w:val="subscript"/>
        </w:rPr>
      </w:pPr>
      <w:bookmarkStart w:id="0" w:name="OLE_LINK3"/>
      <w:bookmarkStart w:id="1" w:name="OLE_LINK2"/>
      <w:bookmarkStart w:id="2" w:name="OLE_LINK1"/>
      <w:bookmarkStart w:id="3" w:name="_GoBack"/>
      <w:bookmarkEnd w:id="3"/>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sdt>
      <w:sdtPr>
        <w:id w:val="2147385707"/>
        <w:docPartObj>
          <w:docPartGallery w:val="Cover Pages"/>
          <w:docPartUnique/>
        </w:docPartObj>
      </w:sdtPr>
      <w:sdtEndPr/>
      <w:sdtContent>
        <w:p w14:paraId="7B3D822D" w14:textId="153A1BAE" w:rsidR="00FF1200" w:rsidRDefault="00FF1200" w:rsidP="00FF1200">
          <w:pPr>
            <w:rPr>
              <w:rFonts w:ascii="Helvetica-Bold" w:hAnsi="Helvetica-Bold" w:cs="Helvetica-Bold"/>
              <w:b/>
              <w:bCs/>
              <w:sz w:val="30"/>
              <w:szCs w:val="30"/>
              <w:lang w:eastAsia="en-GB"/>
            </w:rPr>
          </w:pPr>
          <w:r>
            <w:rPr>
              <w:noProof/>
              <w:lang w:val="en-US"/>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10695"/>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proofErr w:type="spellStart"/>
                <w:r>
                  <w:rPr>
                    <w:rFonts w:ascii="Arial" w:hAnsi="Arial" w:cs="Arial"/>
                  </w:rPr>
                  <w:t>Dr.</w:t>
                </w:r>
                <w:proofErr w:type="spellEnd"/>
                <w:r w:rsidR="00966F74">
                  <w:t xml:space="preserve"> </w:t>
                </w:r>
                <w:r w:rsidR="00966F74">
                  <w:rPr>
                    <w:rFonts w:ascii="Arial" w:hAnsi="Arial" w:cs="Arial"/>
                  </w:rPr>
                  <w:t>S</w:t>
                </w:r>
                <w:r w:rsidR="00966F74" w:rsidRPr="00966F74">
                  <w:rPr>
                    <w:rFonts w:ascii="Arial" w:hAnsi="Arial" w:cs="Arial"/>
                  </w:rPr>
                  <w:t xml:space="preserve">yed </w:t>
                </w:r>
                <w:proofErr w:type="spellStart"/>
                <w:r w:rsidR="00966F74">
                  <w:rPr>
                    <w:rFonts w:ascii="Arial" w:hAnsi="Arial" w:cs="Arial"/>
                  </w:rPr>
                  <w:t>M</w:t>
                </w:r>
                <w:r w:rsidR="00966F74" w:rsidRPr="00966F74">
                  <w:rPr>
                    <w:rFonts w:ascii="Arial" w:hAnsi="Arial" w:cs="Arial"/>
                  </w:rPr>
                  <w:t>urad</w:t>
                </w:r>
                <w:proofErr w:type="spellEnd"/>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433"/>
            <w:gridCol w:w="2674"/>
            <w:gridCol w:w="2674"/>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proofErr w:type="spellStart"/>
                <w:r w:rsidRPr="00305AE3">
                  <w:rPr>
                    <w:rFonts w:ascii="Arial" w:hAnsi="Arial" w:cs="Arial"/>
                  </w:rPr>
                  <w:t>Kateryna</w:t>
                </w:r>
                <w:proofErr w:type="spellEnd"/>
                <w:r w:rsidRPr="00305AE3">
                  <w:rPr>
                    <w:rFonts w:ascii="Arial" w:hAnsi="Arial" w:cs="Arial"/>
                  </w:rPr>
                  <w:t xml:space="preserve"> </w:t>
                </w:r>
                <w:proofErr w:type="spellStart"/>
                <w:r w:rsidRPr="00305AE3">
                  <w:rPr>
                    <w:rFonts w:ascii="Arial" w:hAnsi="Arial" w:cs="Arial"/>
                  </w:rPr>
                  <w:t>Vyshnyak</w:t>
                </w:r>
                <w:proofErr w:type="spellEnd"/>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proofErr w:type="spellStart"/>
                <w:r w:rsidRPr="00305AE3">
                  <w:rPr>
                    <w:rFonts w:ascii="Arial" w:hAnsi="Arial" w:cs="Arial"/>
                  </w:rPr>
                  <w:t>Veeraj</w:t>
                </w:r>
                <w:proofErr w:type="spellEnd"/>
                <w:r w:rsidRPr="00305AE3">
                  <w:rPr>
                    <w:rFonts w:ascii="Arial" w:hAnsi="Arial" w:cs="Arial"/>
                  </w:rPr>
                  <w:t xml:space="preserve"> </w:t>
                </w:r>
                <w:proofErr w:type="spellStart"/>
                <w:r w:rsidRPr="00305AE3">
                  <w:rPr>
                    <w:rFonts w:ascii="Arial" w:hAnsi="Arial" w:cs="Arial"/>
                  </w:rPr>
                  <w:t>Bhura</w:t>
                </w:r>
                <w:proofErr w:type="spellEnd"/>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Default="00FF1200" w:rsidP="00FF1200">
          <w:pPr>
            <w:spacing w:after="0"/>
            <w:rPr>
              <w:b/>
              <w:bCs/>
              <w:lang w:val="pt-BR"/>
            </w:rPr>
          </w:pPr>
        </w:p>
        <w:p w14:paraId="74FA678D" w14:textId="77777777" w:rsidR="00DF7F82" w:rsidRPr="00A11145" w:rsidRDefault="00DF7F82" w:rsidP="00FF1200">
          <w:pPr>
            <w:spacing w:after="0"/>
            <w:rPr>
              <w:b/>
              <w:bCs/>
              <w:lang w:val="pt-BR"/>
            </w:rPr>
          </w:pPr>
        </w:p>
        <w:sdt>
          <w:sdtPr>
            <w:rPr>
              <w:rFonts w:asciiTheme="minorHAnsi" w:eastAsiaTheme="minorHAnsi" w:hAnsiTheme="minorHAnsi" w:cstheme="minorBidi"/>
              <w:b/>
              <w:bCs w:val="0"/>
              <w:color w:val="auto"/>
              <w:sz w:val="22"/>
              <w:szCs w:val="22"/>
              <w:lang w:val="en-GB"/>
            </w:rPr>
            <w:id w:val="-921948655"/>
            <w:docPartObj>
              <w:docPartGallery w:val="Table of Contents"/>
              <w:docPartUnique/>
            </w:docPartObj>
          </w:sdtPr>
          <w:sdtEndPr>
            <w:rPr>
              <w:b w:val="0"/>
              <w:noProof/>
            </w:rPr>
          </w:sdtEndPr>
          <w:sdtContent>
            <w:p w14:paraId="064220F2" w14:textId="0F3E4FC2" w:rsidR="00F40AFE" w:rsidRPr="00DF7F82" w:rsidRDefault="00F40AFE">
              <w:pPr>
                <w:pStyle w:val="TOCHeading"/>
                <w:rPr>
                  <w:color w:val="auto"/>
                </w:rPr>
              </w:pPr>
              <w:r w:rsidRPr="00DF7F82">
                <w:rPr>
                  <w:color w:val="auto"/>
                </w:rPr>
                <w:t>Table of Contents</w:t>
              </w:r>
            </w:p>
            <w:p w14:paraId="002E262A" w14:textId="77777777" w:rsidR="00DF7F82" w:rsidRPr="00DF7F82" w:rsidRDefault="00DF7F82" w:rsidP="00DF7F82"/>
            <w:p w14:paraId="3BF1568C" w14:textId="77777777" w:rsidR="00297F9B" w:rsidRDefault="00F40AFE">
              <w:pPr>
                <w:pStyle w:val="TOC1"/>
                <w:tabs>
                  <w:tab w:val="right" w:leader="dot" w:pos="10456"/>
                </w:tabs>
                <w:rPr>
                  <w:rFonts w:eastAsiaTheme="minorEastAsia"/>
                  <w:b w:val="0"/>
                  <w:noProof/>
                  <w:lang w:eastAsia="ja-JP"/>
                </w:rPr>
              </w:pPr>
              <w:r>
                <w:fldChar w:fldCharType="begin"/>
              </w:r>
              <w:r>
                <w:instrText xml:space="preserve"> TOC \o "1-3" \h \z \u </w:instrText>
              </w:r>
              <w:r>
                <w:fldChar w:fldCharType="separate"/>
              </w:r>
              <w:r w:rsidR="00297F9B">
                <w:rPr>
                  <w:noProof/>
                </w:rPr>
                <w:t>1. Introduction</w:t>
              </w:r>
              <w:r w:rsidR="00297F9B">
                <w:rPr>
                  <w:noProof/>
                </w:rPr>
                <w:tab/>
              </w:r>
              <w:r w:rsidR="00297F9B">
                <w:rPr>
                  <w:noProof/>
                </w:rPr>
                <w:fldChar w:fldCharType="begin"/>
              </w:r>
              <w:r w:rsidR="00297F9B">
                <w:rPr>
                  <w:noProof/>
                </w:rPr>
                <w:instrText xml:space="preserve"> PAGEREF _Toc282872846 \h </w:instrText>
              </w:r>
              <w:r w:rsidR="00297F9B">
                <w:rPr>
                  <w:noProof/>
                </w:rPr>
              </w:r>
              <w:r w:rsidR="00297F9B">
                <w:rPr>
                  <w:noProof/>
                </w:rPr>
                <w:fldChar w:fldCharType="separate"/>
              </w:r>
              <w:r w:rsidR="00297F9B">
                <w:rPr>
                  <w:noProof/>
                </w:rPr>
                <w:t>3</w:t>
              </w:r>
              <w:r w:rsidR="00297F9B">
                <w:rPr>
                  <w:noProof/>
                </w:rPr>
                <w:fldChar w:fldCharType="end"/>
              </w:r>
            </w:p>
            <w:p w14:paraId="349210FA" w14:textId="77777777" w:rsidR="00297F9B" w:rsidRDefault="00297F9B">
              <w:pPr>
                <w:pStyle w:val="TOC2"/>
                <w:rPr>
                  <w:rFonts w:eastAsiaTheme="minorEastAsia"/>
                  <w:b w:val="0"/>
                  <w:noProof/>
                  <w:sz w:val="24"/>
                  <w:szCs w:val="24"/>
                  <w:lang w:eastAsia="ja-JP"/>
                </w:rPr>
              </w:pPr>
              <w:r>
                <w:rPr>
                  <w:noProof/>
                </w:rPr>
                <w:t>1.1 Middlesex University</w:t>
              </w:r>
              <w:r>
                <w:rPr>
                  <w:noProof/>
                </w:rPr>
                <w:tab/>
              </w:r>
              <w:r>
                <w:rPr>
                  <w:noProof/>
                </w:rPr>
                <w:fldChar w:fldCharType="begin"/>
              </w:r>
              <w:r>
                <w:rPr>
                  <w:noProof/>
                </w:rPr>
                <w:instrText xml:space="preserve"> PAGEREF _Toc282872847 \h </w:instrText>
              </w:r>
              <w:r>
                <w:rPr>
                  <w:noProof/>
                </w:rPr>
              </w:r>
              <w:r>
                <w:rPr>
                  <w:noProof/>
                </w:rPr>
                <w:fldChar w:fldCharType="separate"/>
              </w:r>
              <w:r>
                <w:rPr>
                  <w:noProof/>
                </w:rPr>
                <w:t>3</w:t>
              </w:r>
              <w:r>
                <w:rPr>
                  <w:noProof/>
                </w:rPr>
                <w:fldChar w:fldCharType="end"/>
              </w:r>
            </w:p>
            <w:p w14:paraId="62A211AC" w14:textId="77777777" w:rsidR="00297F9B" w:rsidRDefault="00297F9B">
              <w:pPr>
                <w:pStyle w:val="TOC2"/>
                <w:rPr>
                  <w:rFonts w:eastAsiaTheme="minorEastAsia"/>
                  <w:b w:val="0"/>
                  <w:noProof/>
                  <w:sz w:val="24"/>
                  <w:szCs w:val="24"/>
                  <w:lang w:eastAsia="ja-JP"/>
                </w:rPr>
              </w:pPr>
              <w:r>
                <w:rPr>
                  <w:noProof/>
                </w:rPr>
                <w:t>1.2 Types of Management</w:t>
              </w:r>
              <w:r>
                <w:rPr>
                  <w:noProof/>
                </w:rPr>
                <w:tab/>
              </w:r>
              <w:r>
                <w:rPr>
                  <w:noProof/>
                </w:rPr>
                <w:fldChar w:fldCharType="begin"/>
              </w:r>
              <w:r>
                <w:rPr>
                  <w:noProof/>
                </w:rPr>
                <w:instrText xml:space="preserve"> PAGEREF _Toc282872848 \h </w:instrText>
              </w:r>
              <w:r>
                <w:rPr>
                  <w:noProof/>
                </w:rPr>
              </w:r>
              <w:r>
                <w:rPr>
                  <w:noProof/>
                </w:rPr>
                <w:fldChar w:fldCharType="separate"/>
              </w:r>
              <w:r>
                <w:rPr>
                  <w:noProof/>
                </w:rPr>
                <w:t>3</w:t>
              </w:r>
              <w:r>
                <w:rPr>
                  <w:noProof/>
                </w:rPr>
                <w:fldChar w:fldCharType="end"/>
              </w:r>
            </w:p>
            <w:p w14:paraId="7E8CDEEE" w14:textId="77777777" w:rsidR="00297F9B" w:rsidRDefault="00297F9B">
              <w:pPr>
                <w:pStyle w:val="TOC2"/>
                <w:rPr>
                  <w:rFonts w:eastAsiaTheme="minorEastAsia"/>
                  <w:b w:val="0"/>
                  <w:noProof/>
                  <w:sz w:val="24"/>
                  <w:szCs w:val="24"/>
                  <w:lang w:eastAsia="ja-JP"/>
                </w:rPr>
              </w:pPr>
              <w:r>
                <w:rPr>
                  <w:noProof/>
                </w:rPr>
                <w:t>1.2 Objectives, Values and Mission</w:t>
              </w:r>
              <w:r>
                <w:rPr>
                  <w:noProof/>
                </w:rPr>
                <w:tab/>
              </w:r>
              <w:r>
                <w:rPr>
                  <w:noProof/>
                </w:rPr>
                <w:fldChar w:fldCharType="begin"/>
              </w:r>
              <w:r>
                <w:rPr>
                  <w:noProof/>
                </w:rPr>
                <w:instrText xml:space="preserve"> PAGEREF _Toc282872849 \h </w:instrText>
              </w:r>
              <w:r>
                <w:rPr>
                  <w:noProof/>
                </w:rPr>
              </w:r>
              <w:r>
                <w:rPr>
                  <w:noProof/>
                </w:rPr>
                <w:fldChar w:fldCharType="separate"/>
              </w:r>
              <w:r>
                <w:rPr>
                  <w:noProof/>
                </w:rPr>
                <w:t>4</w:t>
              </w:r>
              <w:r>
                <w:rPr>
                  <w:noProof/>
                </w:rPr>
                <w:fldChar w:fldCharType="end"/>
              </w:r>
            </w:p>
            <w:p w14:paraId="7D513C6E" w14:textId="77777777" w:rsidR="00297F9B" w:rsidRDefault="00297F9B">
              <w:pPr>
                <w:pStyle w:val="TOC2"/>
                <w:rPr>
                  <w:rFonts w:eastAsiaTheme="minorEastAsia"/>
                  <w:b w:val="0"/>
                  <w:noProof/>
                  <w:sz w:val="24"/>
                  <w:szCs w:val="24"/>
                  <w:lang w:eastAsia="ja-JP"/>
                </w:rPr>
              </w:pPr>
              <w:r>
                <w:rPr>
                  <w:noProof/>
                </w:rPr>
                <w:t>1.3 Marketing Department</w:t>
              </w:r>
              <w:r>
                <w:rPr>
                  <w:noProof/>
                </w:rPr>
                <w:tab/>
              </w:r>
              <w:r>
                <w:rPr>
                  <w:noProof/>
                </w:rPr>
                <w:fldChar w:fldCharType="begin"/>
              </w:r>
              <w:r>
                <w:rPr>
                  <w:noProof/>
                </w:rPr>
                <w:instrText xml:space="preserve"> PAGEREF _Toc282872850 \h </w:instrText>
              </w:r>
              <w:r>
                <w:rPr>
                  <w:noProof/>
                </w:rPr>
              </w:r>
              <w:r>
                <w:rPr>
                  <w:noProof/>
                </w:rPr>
                <w:fldChar w:fldCharType="separate"/>
              </w:r>
              <w:r>
                <w:rPr>
                  <w:noProof/>
                </w:rPr>
                <w:t>4</w:t>
              </w:r>
              <w:r>
                <w:rPr>
                  <w:noProof/>
                </w:rPr>
                <w:fldChar w:fldCharType="end"/>
              </w:r>
            </w:p>
            <w:p w14:paraId="30883E6D" w14:textId="77777777" w:rsidR="00297F9B" w:rsidRDefault="00297F9B">
              <w:pPr>
                <w:pStyle w:val="TOC1"/>
                <w:tabs>
                  <w:tab w:val="right" w:leader="dot" w:pos="10456"/>
                </w:tabs>
                <w:rPr>
                  <w:rFonts w:eastAsiaTheme="minorEastAsia"/>
                  <w:b w:val="0"/>
                  <w:noProof/>
                  <w:lang w:eastAsia="ja-JP"/>
                </w:rPr>
              </w:pPr>
              <w:r>
                <w:rPr>
                  <w:noProof/>
                </w:rPr>
                <w:t>2. Analysis of Operational Systems and Data Sources</w:t>
              </w:r>
              <w:r>
                <w:rPr>
                  <w:noProof/>
                </w:rPr>
                <w:tab/>
              </w:r>
              <w:r>
                <w:rPr>
                  <w:noProof/>
                </w:rPr>
                <w:fldChar w:fldCharType="begin"/>
              </w:r>
              <w:r>
                <w:rPr>
                  <w:noProof/>
                </w:rPr>
                <w:instrText xml:space="preserve"> PAGEREF _Toc282872851 \h </w:instrText>
              </w:r>
              <w:r>
                <w:rPr>
                  <w:noProof/>
                </w:rPr>
              </w:r>
              <w:r>
                <w:rPr>
                  <w:noProof/>
                </w:rPr>
                <w:fldChar w:fldCharType="separate"/>
              </w:r>
              <w:r>
                <w:rPr>
                  <w:noProof/>
                </w:rPr>
                <w:t>5</w:t>
              </w:r>
              <w:r>
                <w:rPr>
                  <w:noProof/>
                </w:rPr>
                <w:fldChar w:fldCharType="end"/>
              </w:r>
            </w:p>
            <w:p w14:paraId="75CF95D0" w14:textId="77777777" w:rsidR="00297F9B" w:rsidRDefault="00297F9B">
              <w:pPr>
                <w:pStyle w:val="TOC2"/>
                <w:rPr>
                  <w:rFonts w:eastAsiaTheme="minorEastAsia"/>
                  <w:b w:val="0"/>
                  <w:noProof/>
                  <w:sz w:val="24"/>
                  <w:szCs w:val="24"/>
                  <w:lang w:eastAsia="ja-JP"/>
                </w:rPr>
              </w:pPr>
              <w:r>
                <w:rPr>
                  <w:noProof/>
                </w:rPr>
                <w:t>2.1 Entity Relationship Diagram(ERD) description</w:t>
              </w:r>
              <w:r>
                <w:rPr>
                  <w:noProof/>
                </w:rPr>
                <w:tab/>
              </w:r>
              <w:r>
                <w:rPr>
                  <w:noProof/>
                </w:rPr>
                <w:fldChar w:fldCharType="begin"/>
              </w:r>
              <w:r>
                <w:rPr>
                  <w:noProof/>
                </w:rPr>
                <w:instrText xml:space="preserve"> PAGEREF _Toc282872852 \h </w:instrText>
              </w:r>
              <w:r>
                <w:rPr>
                  <w:noProof/>
                </w:rPr>
              </w:r>
              <w:r>
                <w:rPr>
                  <w:noProof/>
                </w:rPr>
                <w:fldChar w:fldCharType="separate"/>
              </w:r>
              <w:r>
                <w:rPr>
                  <w:noProof/>
                </w:rPr>
                <w:t>5</w:t>
              </w:r>
              <w:r>
                <w:rPr>
                  <w:noProof/>
                </w:rPr>
                <w:fldChar w:fldCharType="end"/>
              </w:r>
            </w:p>
            <w:p w14:paraId="37B351F0" w14:textId="77777777" w:rsidR="00297F9B" w:rsidRDefault="00297F9B">
              <w:pPr>
                <w:pStyle w:val="TOC2"/>
                <w:rPr>
                  <w:rFonts w:eastAsiaTheme="minorEastAsia"/>
                  <w:b w:val="0"/>
                  <w:noProof/>
                  <w:sz w:val="24"/>
                  <w:szCs w:val="24"/>
                  <w:lang w:eastAsia="ja-JP"/>
                </w:rPr>
              </w:pPr>
              <w:r>
                <w:rPr>
                  <w:noProof/>
                </w:rPr>
                <w:t>2.2 Advantages and disadvantages of using a Data Warehouse</w:t>
              </w:r>
              <w:r>
                <w:rPr>
                  <w:noProof/>
                </w:rPr>
                <w:tab/>
              </w:r>
              <w:r>
                <w:rPr>
                  <w:noProof/>
                </w:rPr>
                <w:fldChar w:fldCharType="begin"/>
              </w:r>
              <w:r>
                <w:rPr>
                  <w:noProof/>
                </w:rPr>
                <w:instrText xml:space="preserve"> PAGEREF _Toc282872853 \h </w:instrText>
              </w:r>
              <w:r>
                <w:rPr>
                  <w:noProof/>
                </w:rPr>
              </w:r>
              <w:r>
                <w:rPr>
                  <w:noProof/>
                </w:rPr>
                <w:fldChar w:fldCharType="separate"/>
              </w:r>
              <w:r>
                <w:rPr>
                  <w:noProof/>
                </w:rPr>
                <w:t>9</w:t>
              </w:r>
              <w:r>
                <w:rPr>
                  <w:noProof/>
                </w:rPr>
                <w:fldChar w:fldCharType="end"/>
              </w:r>
            </w:p>
            <w:p w14:paraId="755B23F3" w14:textId="77777777" w:rsidR="00297F9B" w:rsidRDefault="00297F9B">
              <w:pPr>
                <w:pStyle w:val="TOC2"/>
                <w:rPr>
                  <w:rFonts w:eastAsiaTheme="minorEastAsia"/>
                  <w:b w:val="0"/>
                  <w:noProof/>
                  <w:sz w:val="24"/>
                  <w:szCs w:val="24"/>
                  <w:lang w:eastAsia="ja-JP"/>
                </w:rPr>
              </w:pPr>
              <w:r>
                <w:rPr>
                  <w:noProof/>
                </w:rPr>
                <w:t>2.3 Table of Comparison</w:t>
              </w:r>
              <w:r>
                <w:rPr>
                  <w:noProof/>
                </w:rPr>
                <w:tab/>
              </w:r>
              <w:r>
                <w:rPr>
                  <w:noProof/>
                </w:rPr>
                <w:fldChar w:fldCharType="begin"/>
              </w:r>
              <w:r>
                <w:rPr>
                  <w:noProof/>
                </w:rPr>
                <w:instrText xml:space="preserve"> PAGEREF _Toc282872854 \h </w:instrText>
              </w:r>
              <w:r>
                <w:rPr>
                  <w:noProof/>
                </w:rPr>
              </w:r>
              <w:r>
                <w:rPr>
                  <w:noProof/>
                </w:rPr>
                <w:fldChar w:fldCharType="separate"/>
              </w:r>
              <w:r>
                <w:rPr>
                  <w:noProof/>
                </w:rPr>
                <w:t>9</w:t>
              </w:r>
              <w:r>
                <w:rPr>
                  <w:noProof/>
                </w:rPr>
                <w:fldChar w:fldCharType="end"/>
              </w:r>
            </w:p>
            <w:p w14:paraId="447F1138" w14:textId="77777777" w:rsidR="00297F9B" w:rsidRDefault="00297F9B">
              <w:pPr>
                <w:pStyle w:val="TOC1"/>
                <w:tabs>
                  <w:tab w:val="right" w:leader="dot" w:pos="10456"/>
                </w:tabs>
                <w:rPr>
                  <w:rFonts w:eastAsiaTheme="minorEastAsia"/>
                  <w:b w:val="0"/>
                  <w:noProof/>
                  <w:lang w:eastAsia="ja-JP"/>
                </w:rPr>
              </w:pPr>
              <w:r>
                <w:rPr>
                  <w:noProof/>
                </w:rPr>
                <w:t>3. Data Mart Design</w:t>
              </w:r>
              <w:r>
                <w:rPr>
                  <w:noProof/>
                </w:rPr>
                <w:tab/>
              </w:r>
              <w:r>
                <w:rPr>
                  <w:noProof/>
                </w:rPr>
                <w:fldChar w:fldCharType="begin"/>
              </w:r>
              <w:r>
                <w:rPr>
                  <w:noProof/>
                </w:rPr>
                <w:instrText xml:space="preserve"> PAGEREF _Toc282872855 \h </w:instrText>
              </w:r>
              <w:r>
                <w:rPr>
                  <w:noProof/>
                </w:rPr>
              </w:r>
              <w:r>
                <w:rPr>
                  <w:noProof/>
                </w:rPr>
                <w:fldChar w:fldCharType="separate"/>
              </w:r>
              <w:r>
                <w:rPr>
                  <w:noProof/>
                </w:rPr>
                <w:t>10</w:t>
              </w:r>
              <w:r>
                <w:rPr>
                  <w:noProof/>
                </w:rPr>
                <w:fldChar w:fldCharType="end"/>
              </w:r>
            </w:p>
            <w:p w14:paraId="59C47991" w14:textId="77777777" w:rsidR="00297F9B" w:rsidRDefault="00297F9B">
              <w:pPr>
                <w:pStyle w:val="TOC2"/>
                <w:rPr>
                  <w:rFonts w:eastAsiaTheme="minorEastAsia"/>
                  <w:b w:val="0"/>
                  <w:noProof/>
                  <w:sz w:val="24"/>
                  <w:szCs w:val="24"/>
                  <w:lang w:eastAsia="ja-JP"/>
                </w:rPr>
              </w:pPr>
              <w:r>
                <w:rPr>
                  <w:noProof/>
                </w:rPr>
                <w:t>3.1 The identification of two subject areas, identified during 2, which would be of benefit to the managers your organisation.</w:t>
              </w:r>
              <w:r>
                <w:rPr>
                  <w:noProof/>
                </w:rPr>
                <w:tab/>
              </w:r>
              <w:r>
                <w:rPr>
                  <w:noProof/>
                </w:rPr>
                <w:fldChar w:fldCharType="begin"/>
              </w:r>
              <w:r>
                <w:rPr>
                  <w:noProof/>
                </w:rPr>
                <w:instrText xml:space="preserve"> PAGEREF _Toc282872856 \h </w:instrText>
              </w:r>
              <w:r>
                <w:rPr>
                  <w:noProof/>
                </w:rPr>
              </w:r>
              <w:r>
                <w:rPr>
                  <w:noProof/>
                </w:rPr>
                <w:fldChar w:fldCharType="separate"/>
              </w:r>
              <w:r>
                <w:rPr>
                  <w:noProof/>
                </w:rPr>
                <w:t>10</w:t>
              </w:r>
              <w:r>
                <w:rPr>
                  <w:noProof/>
                </w:rPr>
                <w:fldChar w:fldCharType="end"/>
              </w:r>
            </w:p>
            <w:p w14:paraId="6178A2EA" w14:textId="77777777" w:rsidR="00297F9B" w:rsidRDefault="00297F9B">
              <w:pPr>
                <w:pStyle w:val="TOC2"/>
                <w:rPr>
                  <w:rFonts w:eastAsiaTheme="minorEastAsia"/>
                  <w:b w:val="0"/>
                  <w:noProof/>
                  <w:sz w:val="24"/>
                  <w:szCs w:val="24"/>
                  <w:lang w:eastAsia="ja-JP"/>
                </w:rPr>
              </w:pPr>
              <w:r w:rsidRPr="004A73FD">
                <w:rPr>
                  <w:iCs/>
                  <w:noProof/>
                  <w:color w:val="404040" w:themeColor="text1" w:themeTint="BF"/>
                </w:rPr>
                <w:t xml:space="preserve">3.2 </w:t>
              </w:r>
              <w:r>
                <w:rPr>
                  <w:noProof/>
                </w:rPr>
                <w:t>The design of the star schemas associated with both subjects area identified in 3.1</w:t>
              </w:r>
              <w:r>
                <w:rPr>
                  <w:noProof/>
                </w:rPr>
                <w:tab/>
              </w:r>
              <w:r>
                <w:rPr>
                  <w:noProof/>
                </w:rPr>
                <w:fldChar w:fldCharType="begin"/>
              </w:r>
              <w:r>
                <w:rPr>
                  <w:noProof/>
                </w:rPr>
                <w:instrText xml:space="preserve"> PAGEREF _Toc282872857 \h </w:instrText>
              </w:r>
              <w:r>
                <w:rPr>
                  <w:noProof/>
                </w:rPr>
              </w:r>
              <w:r>
                <w:rPr>
                  <w:noProof/>
                </w:rPr>
                <w:fldChar w:fldCharType="separate"/>
              </w:r>
              <w:r>
                <w:rPr>
                  <w:noProof/>
                </w:rPr>
                <w:t>11</w:t>
              </w:r>
              <w:r>
                <w:rPr>
                  <w:noProof/>
                </w:rPr>
                <w:fldChar w:fldCharType="end"/>
              </w:r>
            </w:p>
            <w:p w14:paraId="6C0ED2C8" w14:textId="77777777" w:rsidR="00297F9B" w:rsidRDefault="00297F9B">
              <w:pPr>
                <w:pStyle w:val="TOC2"/>
                <w:rPr>
                  <w:rFonts w:eastAsiaTheme="minorEastAsia"/>
                  <w:b w:val="0"/>
                  <w:noProof/>
                  <w:sz w:val="24"/>
                  <w:szCs w:val="24"/>
                  <w:lang w:eastAsia="ja-JP"/>
                </w:rPr>
              </w:pPr>
              <w:r w:rsidRPr="004A73FD">
                <w:rPr>
                  <w:iCs/>
                  <w:noProof/>
                  <w:color w:val="404040" w:themeColor="text1" w:themeTint="BF"/>
                </w:rPr>
                <w:t xml:space="preserve">3.3 </w:t>
              </w:r>
              <w:r>
                <w:rPr>
                  <w:noProof/>
                </w:rPr>
                <w:t>A discussion of the granularity of dimension and fact tables</w:t>
              </w:r>
              <w:r>
                <w:rPr>
                  <w:noProof/>
                </w:rPr>
                <w:tab/>
              </w:r>
              <w:r>
                <w:rPr>
                  <w:noProof/>
                </w:rPr>
                <w:fldChar w:fldCharType="begin"/>
              </w:r>
              <w:r>
                <w:rPr>
                  <w:noProof/>
                </w:rPr>
                <w:instrText xml:space="preserve"> PAGEREF _Toc282872858 \h </w:instrText>
              </w:r>
              <w:r>
                <w:rPr>
                  <w:noProof/>
                </w:rPr>
              </w:r>
              <w:r>
                <w:rPr>
                  <w:noProof/>
                </w:rPr>
                <w:fldChar w:fldCharType="separate"/>
              </w:r>
              <w:r>
                <w:rPr>
                  <w:noProof/>
                </w:rPr>
                <w:t>12</w:t>
              </w:r>
              <w:r>
                <w:rPr>
                  <w:noProof/>
                </w:rPr>
                <w:fldChar w:fldCharType="end"/>
              </w:r>
            </w:p>
            <w:p w14:paraId="0FB93274" w14:textId="77777777" w:rsidR="00297F9B" w:rsidRDefault="00297F9B">
              <w:pPr>
                <w:pStyle w:val="TOC2"/>
                <w:rPr>
                  <w:rFonts w:eastAsiaTheme="minorEastAsia"/>
                  <w:b w:val="0"/>
                  <w:noProof/>
                  <w:sz w:val="24"/>
                  <w:szCs w:val="24"/>
                  <w:lang w:eastAsia="ja-JP"/>
                </w:rPr>
              </w:pPr>
              <w:r>
                <w:rPr>
                  <w:noProof/>
                </w:rPr>
                <w:t>3.4 The extension of one of the star schemas into a snowflake schema.</w:t>
              </w:r>
              <w:r>
                <w:rPr>
                  <w:noProof/>
                </w:rPr>
                <w:tab/>
              </w:r>
              <w:r>
                <w:rPr>
                  <w:noProof/>
                </w:rPr>
                <w:fldChar w:fldCharType="begin"/>
              </w:r>
              <w:r>
                <w:rPr>
                  <w:noProof/>
                </w:rPr>
                <w:instrText xml:space="preserve"> PAGEREF _Toc282872859 \h </w:instrText>
              </w:r>
              <w:r>
                <w:rPr>
                  <w:noProof/>
                </w:rPr>
              </w:r>
              <w:r>
                <w:rPr>
                  <w:noProof/>
                </w:rPr>
                <w:fldChar w:fldCharType="separate"/>
              </w:r>
              <w:r>
                <w:rPr>
                  <w:noProof/>
                </w:rPr>
                <w:t>12</w:t>
              </w:r>
              <w:r>
                <w:rPr>
                  <w:noProof/>
                </w:rPr>
                <w:fldChar w:fldCharType="end"/>
              </w:r>
            </w:p>
            <w:p w14:paraId="4ED13FEA" w14:textId="77777777" w:rsidR="00297F9B" w:rsidRDefault="00297F9B">
              <w:pPr>
                <w:pStyle w:val="TOC1"/>
                <w:tabs>
                  <w:tab w:val="right" w:leader="dot" w:pos="10456"/>
                </w:tabs>
                <w:rPr>
                  <w:rFonts w:eastAsiaTheme="minorEastAsia"/>
                  <w:b w:val="0"/>
                  <w:noProof/>
                  <w:lang w:eastAsia="ja-JP"/>
                </w:rPr>
              </w:pPr>
              <w:r w:rsidRPr="004A73FD">
                <w:rPr>
                  <w:iCs/>
                  <w:noProof/>
                </w:rPr>
                <w:t>4. ETL process</w:t>
              </w:r>
              <w:r>
                <w:rPr>
                  <w:noProof/>
                </w:rPr>
                <w:tab/>
              </w:r>
              <w:r>
                <w:rPr>
                  <w:noProof/>
                </w:rPr>
                <w:fldChar w:fldCharType="begin"/>
              </w:r>
              <w:r>
                <w:rPr>
                  <w:noProof/>
                </w:rPr>
                <w:instrText xml:space="preserve"> PAGEREF _Toc282872860 \h </w:instrText>
              </w:r>
              <w:r>
                <w:rPr>
                  <w:noProof/>
                </w:rPr>
              </w:r>
              <w:r>
                <w:rPr>
                  <w:noProof/>
                </w:rPr>
                <w:fldChar w:fldCharType="separate"/>
              </w:r>
              <w:r>
                <w:rPr>
                  <w:noProof/>
                </w:rPr>
                <w:t>12</w:t>
              </w:r>
              <w:r>
                <w:rPr>
                  <w:noProof/>
                </w:rPr>
                <w:fldChar w:fldCharType="end"/>
              </w:r>
            </w:p>
            <w:p w14:paraId="4C8DE18D" w14:textId="77777777" w:rsidR="00297F9B" w:rsidRDefault="00297F9B">
              <w:pPr>
                <w:pStyle w:val="TOC1"/>
                <w:tabs>
                  <w:tab w:val="right" w:leader="dot" w:pos="10456"/>
                </w:tabs>
                <w:rPr>
                  <w:rFonts w:eastAsiaTheme="minorEastAsia"/>
                  <w:b w:val="0"/>
                  <w:noProof/>
                  <w:lang w:eastAsia="ja-JP"/>
                </w:rPr>
              </w:pPr>
              <w:r>
                <w:rPr>
                  <w:noProof/>
                </w:rPr>
                <w:t>5. OLAP</w:t>
              </w:r>
              <w:r>
                <w:rPr>
                  <w:noProof/>
                </w:rPr>
                <w:tab/>
              </w:r>
              <w:r>
                <w:rPr>
                  <w:noProof/>
                </w:rPr>
                <w:fldChar w:fldCharType="begin"/>
              </w:r>
              <w:r>
                <w:rPr>
                  <w:noProof/>
                </w:rPr>
                <w:instrText xml:space="preserve"> PAGEREF _Toc282872861 \h </w:instrText>
              </w:r>
              <w:r>
                <w:rPr>
                  <w:noProof/>
                </w:rPr>
              </w:r>
              <w:r>
                <w:rPr>
                  <w:noProof/>
                </w:rPr>
                <w:fldChar w:fldCharType="separate"/>
              </w:r>
              <w:r>
                <w:rPr>
                  <w:noProof/>
                </w:rPr>
                <w:t>12</w:t>
              </w:r>
              <w:r>
                <w:rPr>
                  <w:noProof/>
                </w:rPr>
                <w:fldChar w:fldCharType="end"/>
              </w:r>
            </w:p>
            <w:p w14:paraId="7A12CD7D" w14:textId="77777777" w:rsidR="00297F9B" w:rsidRDefault="00297F9B">
              <w:pPr>
                <w:pStyle w:val="TOC1"/>
                <w:tabs>
                  <w:tab w:val="right" w:leader="dot" w:pos="10456"/>
                </w:tabs>
                <w:rPr>
                  <w:rFonts w:eastAsiaTheme="minorEastAsia"/>
                  <w:b w:val="0"/>
                  <w:noProof/>
                  <w:lang w:eastAsia="ja-JP"/>
                </w:rPr>
              </w:pPr>
              <w:r>
                <w:rPr>
                  <w:noProof/>
                </w:rPr>
                <w:t>6. Conclusion</w:t>
              </w:r>
              <w:r>
                <w:rPr>
                  <w:noProof/>
                </w:rPr>
                <w:tab/>
              </w:r>
              <w:r>
                <w:rPr>
                  <w:noProof/>
                </w:rPr>
                <w:fldChar w:fldCharType="begin"/>
              </w:r>
              <w:r>
                <w:rPr>
                  <w:noProof/>
                </w:rPr>
                <w:instrText xml:space="preserve"> PAGEREF _Toc282872862 \h </w:instrText>
              </w:r>
              <w:r>
                <w:rPr>
                  <w:noProof/>
                </w:rPr>
              </w:r>
              <w:r>
                <w:rPr>
                  <w:noProof/>
                </w:rPr>
                <w:fldChar w:fldCharType="separate"/>
              </w:r>
              <w:r>
                <w:rPr>
                  <w:noProof/>
                </w:rPr>
                <w:t>13</w:t>
              </w:r>
              <w:r>
                <w:rPr>
                  <w:noProof/>
                </w:rPr>
                <w:fldChar w:fldCharType="end"/>
              </w:r>
            </w:p>
            <w:p w14:paraId="3E622A7F" w14:textId="77777777" w:rsidR="00297F9B" w:rsidRDefault="00297F9B">
              <w:pPr>
                <w:pStyle w:val="TOC1"/>
                <w:tabs>
                  <w:tab w:val="right" w:leader="dot" w:pos="10456"/>
                </w:tabs>
                <w:rPr>
                  <w:rFonts w:eastAsiaTheme="minorEastAsia"/>
                  <w:b w:val="0"/>
                  <w:noProof/>
                  <w:lang w:eastAsia="ja-JP"/>
                </w:rPr>
              </w:pPr>
              <w:r>
                <w:rPr>
                  <w:noProof/>
                </w:rPr>
                <w:t>7. References</w:t>
              </w:r>
              <w:r>
                <w:rPr>
                  <w:noProof/>
                </w:rPr>
                <w:tab/>
              </w:r>
              <w:r>
                <w:rPr>
                  <w:noProof/>
                </w:rPr>
                <w:fldChar w:fldCharType="begin"/>
              </w:r>
              <w:r>
                <w:rPr>
                  <w:noProof/>
                </w:rPr>
                <w:instrText xml:space="preserve"> PAGEREF _Toc282872863 \h </w:instrText>
              </w:r>
              <w:r>
                <w:rPr>
                  <w:noProof/>
                </w:rPr>
              </w:r>
              <w:r>
                <w:rPr>
                  <w:noProof/>
                </w:rPr>
                <w:fldChar w:fldCharType="separate"/>
              </w:r>
              <w:r>
                <w:rPr>
                  <w:noProof/>
                </w:rPr>
                <w:t>13</w:t>
              </w:r>
              <w:r>
                <w:rPr>
                  <w:noProof/>
                </w:rPr>
                <w:fldChar w:fldCharType="end"/>
              </w:r>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1162489E" w:rsidR="00A67827" w:rsidRDefault="00DF7F82" w:rsidP="00DF7F82">
      <w:pPr>
        <w:pStyle w:val="Heading1"/>
      </w:pPr>
      <w:bookmarkStart w:id="4" w:name="_Toc282872846"/>
      <w:r>
        <w:lastRenderedPageBreak/>
        <w:t xml:space="preserve">1. </w:t>
      </w:r>
      <w:r w:rsidR="005F1A9F" w:rsidRPr="00DF7F82">
        <w:t>Introduction</w:t>
      </w:r>
      <w:bookmarkEnd w:id="4"/>
    </w:p>
    <w:p w14:paraId="33102CBB" w14:textId="77777777" w:rsidR="00DF7F82" w:rsidRPr="00DF7F82" w:rsidRDefault="00DF7F82" w:rsidP="00DF7F82"/>
    <w:p w14:paraId="4DC950D9" w14:textId="290E8C87" w:rsidR="005C7973" w:rsidRDefault="00DF7F82" w:rsidP="00F84728">
      <w:pPr>
        <w:pStyle w:val="Heading2"/>
      </w:pPr>
      <w:bookmarkStart w:id="5" w:name="_Toc282872847"/>
      <w:r>
        <w:t xml:space="preserve">1.1 </w:t>
      </w:r>
      <w:r w:rsidR="005C7973" w:rsidRPr="00E86EDD">
        <w:t>Middlesex University</w:t>
      </w:r>
      <w:bookmarkEnd w:id="5"/>
      <w:r w:rsidR="005C7973" w:rsidRPr="00E86EDD">
        <w:t xml:space="preserve"> </w:t>
      </w:r>
    </w:p>
    <w:p w14:paraId="2E6FE7A4" w14:textId="77777777" w:rsidR="00DF7F82" w:rsidRPr="00DF7F82" w:rsidRDefault="00DF7F82" w:rsidP="00DF7F82"/>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val="en-US"/>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rPr>
          <w:ins w:id="6" w:author="Raj none" w:date="2014-11-26T15:49:00Z"/>
        </w:rPr>
      </w:pPr>
      <w:r>
        <w:t xml:space="preserve">Figure </w:t>
      </w:r>
      <w:r w:rsidR="002927AF">
        <w:fldChar w:fldCharType="begin"/>
      </w:r>
      <w:r w:rsidR="002927AF">
        <w:instrText xml:space="preserve"> SEQ Figure \* ARABIC </w:instrText>
      </w:r>
      <w:r w:rsidR="002927AF">
        <w:fldChar w:fldCharType="separate"/>
      </w:r>
      <w:r>
        <w:rPr>
          <w:noProof/>
        </w:rPr>
        <w:t>1</w:t>
      </w:r>
      <w:r w:rsidR="002927AF">
        <w:rPr>
          <w:noProof/>
        </w:rPr>
        <w:fldChar w:fldCharType="end"/>
      </w:r>
      <w:r>
        <w:t xml:space="preserve"> - Reference </w:t>
      </w:r>
      <w:r w:rsidRPr="009C68D7">
        <w:t>http://www.bbc.co.uk/bitesize/higher/business_management/business_enterprise/decision_making_business/revision/1/</w:t>
      </w:r>
    </w:p>
    <w:p w14:paraId="790EC699" w14:textId="2E31E951" w:rsidR="00BE31AC" w:rsidRDefault="00DF7F82" w:rsidP="00BE31AC">
      <w:pPr>
        <w:pStyle w:val="Heading2"/>
      </w:pPr>
      <w:bookmarkStart w:id="7" w:name="_Toc282872848"/>
      <w:r>
        <w:t xml:space="preserve">1.2 </w:t>
      </w:r>
      <w:r w:rsidR="00BE31AC">
        <w:t>Types of Management</w:t>
      </w:r>
      <w:bookmarkEnd w:id="7"/>
    </w:p>
    <w:p w14:paraId="16164D1B" w14:textId="77777777" w:rsidR="00DF7F82" w:rsidRPr="00DF7F82" w:rsidRDefault="00DF7F82" w:rsidP="00DF7F82"/>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 xml:space="preserve">major decisions that </w:t>
      </w:r>
      <w:proofErr w:type="gramStart"/>
      <w:r w:rsidR="007E6F2F">
        <w:t>has</w:t>
      </w:r>
      <w:proofErr w:type="gramEnd"/>
      <w:r w:rsidR="007E6F2F">
        <w:t xml:space="preserve">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2FF38266" w:rsidR="00DF7F82"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r w:rsidR="00DF7F82">
        <w:br w:type="page"/>
      </w:r>
    </w:p>
    <w:p w14:paraId="2BDE3F39" w14:textId="77777777" w:rsidR="006A02D6" w:rsidRDefault="006A02D6" w:rsidP="001257DD">
      <w:pPr>
        <w:jc w:val="both"/>
      </w:pPr>
    </w:p>
    <w:p w14:paraId="5586F617" w14:textId="4BD08CD6" w:rsidR="00990BEA" w:rsidRDefault="00DF7F82" w:rsidP="00F84728">
      <w:pPr>
        <w:pStyle w:val="Heading2"/>
      </w:pPr>
      <w:bookmarkStart w:id="8" w:name="_Toc282872849"/>
      <w:r>
        <w:t xml:space="preserve">1.2 </w:t>
      </w:r>
      <w:r w:rsidR="00990BEA" w:rsidRPr="00E86EDD">
        <w:t>Objectives</w:t>
      </w:r>
      <w:r w:rsidR="00841718" w:rsidRPr="00E86EDD">
        <w:t>, Values and Mission</w:t>
      </w:r>
      <w:bookmarkEnd w:id="8"/>
    </w:p>
    <w:p w14:paraId="385AE079" w14:textId="77777777" w:rsidR="00DF7F82" w:rsidRPr="00DF7F82" w:rsidRDefault="00DF7F82" w:rsidP="00DF7F82"/>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3C3D494A" w:rsidR="00841718" w:rsidRDefault="00E109E8" w:rsidP="00F84728">
      <w:pPr>
        <w:pStyle w:val="Heading2"/>
      </w:pPr>
      <w:bookmarkStart w:id="9" w:name="_Toc282872850"/>
      <w:r>
        <w:t>1.3</w:t>
      </w:r>
      <w:r w:rsidR="00DF7F82">
        <w:t xml:space="preserve"> </w:t>
      </w:r>
      <w:r w:rsidR="00841718" w:rsidRPr="00E86EDD">
        <w:t>Marketing Department</w:t>
      </w:r>
      <w:bookmarkEnd w:id="9"/>
      <w:r w:rsidR="00841718" w:rsidRPr="00E86EDD">
        <w:t xml:space="preserve"> </w:t>
      </w:r>
    </w:p>
    <w:p w14:paraId="4F705C3B" w14:textId="77777777" w:rsidR="00DF7F82" w:rsidRPr="00DF7F82" w:rsidRDefault="00DF7F82" w:rsidP="00DF7F82"/>
    <w:p w14:paraId="766A44C9" w14:textId="77777777" w:rsidR="00A17212" w:rsidRDefault="00A17212" w:rsidP="00A17212">
      <w:pPr>
        <w:pStyle w:val="NormalWeb"/>
        <w:spacing w:before="0" w:beforeAutospacing="0" w:after="0" w:afterAutospacing="0"/>
      </w:pPr>
      <w:bookmarkStart w:id="10" w:name="OLE_LINK6"/>
      <w:bookmarkStart w:id="11" w:name="OLE_LINK7"/>
      <w:bookmarkEnd w:id="0"/>
      <w:bookmarkEnd w:id="1"/>
      <w:bookmarkEnd w:id="2"/>
      <w:r>
        <w:rPr>
          <w:rFonts w:ascii="Arial" w:hAnsi="Arial" w:cs="Arial"/>
          <w:color w:val="000000"/>
          <w:sz w:val="23"/>
          <w:szCs w:val="23"/>
        </w:rPr>
        <w:t>Middlesex University Marketing department is based at the Middlesex University London campus. The department specialises and focuses on each of the five schools across three different campuses universally. The department receive funding for our advertising projects from the relevant departments. The marketing department managers will detail projects and allocate tasks accordingly. This will be inline with equity and diversity strategic strategy (</w:t>
      </w:r>
      <w:hyperlink r:id="rId11" w:history="1">
        <w:r>
          <w:rPr>
            <w:rStyle w:val="Hyperlink"/>
            <w:rFonts w:ascii="Arial" w:hAnsi="Arial" w:cs="Arial"/>
            <w:color w:val="1155CC"/>
            <w:sz w:val="23"/>
            <w:szCs w:val="23"/>
          </w:rPr>
          <w:t>Equality and Diversity at Middlesex University</w:t>
        </w:r>
      </w:hyperlink>
      <w:r>
        <w:rPr>
          <w:rFonts w:ascii="Arial" w:hAnsi="Arial" w:cs="Arial"/>
          <w:color w:val="000000"/>
          <w:sz w:val="23"/>
          <w:szCs w:val="23"/>
        </w:rPr>
        <w:t>), University regulations (</w:t>
      </w:r>
      <w:hyperlink r:id="rId12" w:history="1">
        <w:r>
          <w:rPr>
            <w:rStyle w:val="Hyperlink"/>
            <w:rFonts w:ascii="Arial" w:hAnsi="Arial" w:cs="Arial"/>
            <w:color w:val="1155CC"/>
            <w:sz w:val="23"/>
            <w:szCs w:val="23"/>
          </w:rPr>
          <w:t>University Regulations for the Academic Year 2004/2005</w:t>
        </w:r>
      </w:hyperlink>
      <w:r>
        <w:rPr>
          <w:rFonts w:ascii="Arial" w:hAnsi="Arial" w:cs="Arial"/>
          <w:color w:val="000000"/>
          <w:sz w:val="23"/>
          <w:szCs w:val="23"/>
        </w:rPr>
        <w:t>) and decision-making and discussions held at middle management meetings. There after the relevant departments would handle the assignments and would also manage the suppliers and supplies to the project via task ID and project ID. Middlesex University will not consider all staff to be participating in one project each staff member will be assigned to a specific project and task in that project.</w:t>
      </w:r>
    </w:p>
    <w:p w14:paraId="65DDDB03" w14:textId="77777777" w:rsidR="00A17212" w:rsidRDefault="00A17212" w:rsidP="00A17212">
      <w:pPr>
        <w:pStyle w:val="NormalWeb"/>
        <w:spacing w:before="0" w:beforeAutospacing="0" w:after="0" w:afterAutospacing="0"/>
      </w:pPr>
      <w:r>
        <w:rPr>
          <w:rFonts w:ascii="Arial" w:hAnsi="Arial" w:cs="Arial"/>
          <w:color w:val="000000"/>
          <w:sz w:val="23"/>
          <w:szCs w:val="23"/>
        </w:rPr>
        <w:t>The projects are based on the development of current marketing tools available. E-commerce and online marketing trends are generating popularity and there for more funding is spend on online marketing thus to insure that the marketing department achieves its aims and goals. These projects are the same projects from the departments of each school and the content is made available in the means of online marketing and various other outlets depending on the projects.</w:t>
      </w:r>
    </w:p>
    <w:p w14:paraId="0B27F602" w14:textId="77777777" w:rsidR="00A17212" w:rsidRDefault="00A17212" w:rsidP="00A17212">
      <w:pPr>
        <w:pStyle w:val="NormalWeb"/>
        <w:spacing w:before="0" w:beforeAutospacing="0" w:after="0" w:afterAutospacing="0"/>
      </w:pPr>
      <w:r>
        <w:rPr>
          <w:rFonts w:ascii="Arial" w:hAnsi="Arial" w:cs="Arial"/>
          <w:color w:val="000000"/>
          <w:sz w:val="23"/>
          <w:szCs w:val="23"/>
        </w:rPr>
        <w:t xml:space="preserve">The list of local and international suppliers the </w:t>
      </w:r>
      <w:proofErr w:type="gramStart"/>
      <w:r>
        <w:rPr>
          <w:rFonts w:ascii="Arial" w:hAnsi="Arial" w:cs="Arial"/>
          <w:color w:val="000000"/>
          <w:sz w:val="23"/>
          <w:szCs w:val="23"/>
        </w:rPr>
        <w:t>suppliers</w:t>
      </w:r>
      <w:proofErr w:type="gramEnd"/>
      <w:r>
        <w:rPr>
          <w:rFonts w:ascii="Arial" w:hAnsi="Arial" w:cs="Arial"/>
          <w:color w:val="000000"/>
          <w:sz w:val="23"/>
          <w:szCs w:val="23"/>
        </w:rPr>
        <w:t xml:space="preserve"> contracts are available either locally, nationally or internationally. The supplier </w:t>
      </w:r>
      <w:proofErr w:type="spellStart"/>
      <w:r>
        <w:rPr>
          <w:rFonts w:ascii="Arial" w:hAnsi="Arial" w:cs="Arial"/>
          <w:color w:val="000000"/>
          <w:sz w:val="23"/>
          <w:szCs w:val="23"/>
        </w:rPr>
        <w:t>catalogs</w:t>
      </w:r>
      <w:proofErr w:type="spellEnd"/>
      <w:r>
        <w:rPr>
          <w:rFonts w:ascii="Arial" w:hAnsi="Arial" w:cs="Arial"/>
          <w:color w:val="000000"/>
          <w:sz w:val="23"/>
          <w:szCs w:val="23"/>
        </w:rPr>
        <w:t xml:space="preserve"> and the supplier contracts are saved in the contracts database. A specific enquiry regarding contracts and agreements with the relevant suppliers will be approved by the marketing department and will be inline with the university's framework, mission or scope, the suppliers can provide anything that will physically assist the projects needs. </w:t>
      </w:r>
    </w:p>
    <w:p w14:paraId="17155E21" w14:textId="77777777" w:rsidR="00A17212" w:rsidRDefault="00A17212" w:rsidP="00A17212">
      <w:pPr>
        <w:pStyle w:val="NormalWeb"/>
        <w:spacing w:before="0" w:beforeAutospacing="0" w:after="0" w:afterAutospacing="0"/>
      </w:pPr>
      <w:r>
        <w:rPr>
          <w:rFonts w:ascii="Arial" w:hAnsi="Arial" w:cs="Arial"/>
          <w:color w:val="000000"/>
          <w:sz w:val="23"/>
          <w:szCs w:val="23"/>
        </w:rPr>
        <w:t xml:space="preserve">Permanent MDX staff will not be considered for these </w:t>
      </w:r>
      <w:proofErr w:type="gramStart"/>
      <w:r>
        <w:rPr>
          <w:rFonts w:ascii="Arial" w:hAnsi="Arial" w:cs="Arial"/>
          <w:color w:val="000000"/>
          <w:sz w:val="23"/>
          <w:szCs w:val="23"/>
        </w:rPr>
        <w:t>projects</w:t>
      </w:r>
      <w:proofErr w:type="gramEnd"/>
      <w:r>
        <w:rPr>
          <w:rFonts w:ascii="Arial" w:hAnsi="Arial" w:cs="Arial"/>
          <w:color w:val="000000"/>
          <w:sz w:val="23"/>
          <w:szCs w:val="23"/>
        </w:rPr>
        <w:t xml:space="preserve"> as they are the “clients”.</w:t>
      </w:r>
    </w:p>
    <w:p w14:paraId="29C8E2B2" w14:textId="77777777" w:rsidR="00A17212" w:rsidRDefault="00A17212" w:rsidP="00A17212">
      <w:pPr>
        <w:pStyle w:val="NormalWeb"/>
        <w:spacing w:before="0" w:beforeAutospacing="0" w:after="0" w:afterAutospacing="0"/>
      </w:pPr>
      <w:r>
        <w:rPr>
          <w:rFonts w:ascii="Arial" w:hAnsi="Arial" w:cs="Arial"/>
          <w:color w:val="000000"/>
          <w:sz w:val="23"/>
          <w:szCs w:val="23"/>
        </w:rPr>
        <w:t>Overall the objectives of the marketing department is to attract students that work hard and willing to go the extra mile to reach success in their studies.</w:t>
      </w:r>
    </w:p>
    <w:p w14:paraId="1AAD7DD0" w14:textId="77777777" w:rsidR="00A17212" w:rsidRDefault="00A17212" w:rsidP="00A17212">
      <w:pPr>
        <w:rPr>
          <w:rFonts w:eastAsia="Times New Roman" w:cs="Times New Roman"/>
        </w:rPr>
      </w:pPr>
    </w:p>
    <w:p w14:paraId="0CC0626B"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marketing department is important for the whole University as it influences the direct correlation between the success rate and the rates of new students attending the University. The marketing department is one of the most important business departments of most any company but especially so in this case as the University renders a services namely education.</w:t>
      </w:r>
    </w:p>
    <w:p w14:paraId="4B8C4BC8" w14:textId="77777777" w:rsidR="00A17212" w:rsidRDefault="00A17212" w:rsidP="00A17212">
      <w:pPr>
        <w:rPr>
          <w:rFonts w:eastAsia="Times New Roman" w:cs="Times New Roman"/>
        </w:rPr>
      </w:pPr>
    </w:p>
    <w:p w14:paraId="248F157B" w14:textId="77777777" w:rsidR="00DF7F82" w:rsidRDefault="00DF7F82" w:rsidP="00A17212">
      <w:pPr>
        <w:rPr>
          <w:rFonts w:eastAsia="Times New Roman" w:cs="Times New Roman"/>
        </w:rPr>
      </w:pPr>
    </w:p>
    <w:p w14:paraId="2037E58E" w14:textId="77777777" w:rsidR="00DF7F82" w:rsidRDefault="00DF7F82" w:rsidP="00A17212">
      <w:pPr>
        <w:rPr>
          <w:rFonts w:eastAsia="Times New Roman" w:cs="Times New Roman"/>
        </w:rPr>
      </w:pPr>
    </w:p>
    <w:p w14:paraId="1B6E3235" w14:textId="77777777" w:rsidR="00DF7F82" w:rsidRDefault="00DF7F82" w:rsidP="00A17212">
      <w:pPr>
        <w:rPr>
          <w:rFonts w:eastAsia="Times New Roman" w:cs="Times New Roman"/>
        </w:rPr>
      </w:pPr>
    </w:p>
    <w:p w14:paraId="6D88E8E1" w14:textId="77777777" w:rsidR="00DF7F82" w:rsidRDefault="00DF7F82" w:rsidP="00A17212">
      <w:pPr>
        <w:rPr>
          <w:rFonts w:eastAsia="Times New Roman" w:cs="Times New Roman"/>
        </w:rPr>
      </w:pPr>
    </w:p>
    <w:p w14:paraId="6044183D" w14:textId="59C188AE" w:rsidR="00A17212" w:rsidRPr="00DF7F82" w:rsidRDefault="00DF7F82" w:rsidP="00DF7F82">
      <w:pPr>
        <w:pStyle w:val="Heading1"/>
      </w:pPr>
      <w:bookmarkStart w:id="12" w:name="_Toc282872851"/>
      <w:r w:rsidRPr="00DF7F82">
        <w:lastRenderedPageBreak/>
        <w:t xml:space="preserve">2. </w:t>
      </w:r>
      <w:r w:rsidR="00A17212" w:rsidRPr="00DF7F82">
        <w:t>Analysis of Operational Systems and Data Sources</w:t>
      </w:r>
      <w:bookmarkEnd w:id="12"/>
    </w:p>
    <w:p w14:paraId="2F62BB2C" w14:textId="70A55EB7" w:rsidR="00A17212" w:rsidRPr="00DF7F82" w:rsidRDefault="00DF7F82" w:rsidP="00DF7F82">
      <w:pPr>
        <w:pStyle w:val="Heading2"/>
      </w:pPr>
      <w:bookmarkStart w:id="13" w:name="_Toc282872852"/>
      <w:r>
        <w:t xml:space="preserve">2.1 </w:t>
      </w:r>
      <w:r w:rsidR="00A17212" w:rsidRPr="00DF7F82">
        <w:t xml:space="preserve">Entity Relationship </w:t>
      </w:r>
      <w:proofErr w:type="gramStart"/>
      <w:r w:rsidR="00A17212" w:rsidRPr="00DF7F82">
        <w:t>Diagram(</w:t>
      </w:r>
      <w:proofErr w:type="gramEnd"/>
      <w:r w:rsidR="00A17212" w:rsidRPr="00DF7F82">
        <w:t>ERD) description</w:t>
      </w:r>
      <w:bookmarkEnd w:id="13"/>
    </w:p>
    <w:p w14:paraId="79B346BF" w14:textId="77777777" w:rsidR="00A17212" w:rsidRDefault="00A17212" w:rsidP="00A17212">
      <w:pPr>
        <w:rPr>
          <w:rFonts w:eastAsia="Times New Roman" w:cs="Times New Roman"/>
        </w:rPr>
      </w:pPr>
    </w:p>
    <w:p w14:paraId="6DADFD54"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In introduction to the following report we will be covering various topics, thus starting with the link between the advantages and disadvantages of operational databases to data warehouses. We will also cover the how the marketing department has developed its own operational database in correlations with </w:t>
      </w:r>
      <w:proofErr w:type="gramStart"/>
      <w:r>
        <w:rPr>
          <w:rFonts w:ascii="Arial" w:hAnsi="Arial" w:cs="Arial"/>
          <w:color w:val="000000"/>
          <w:sz w:val="23"/>
          <w:szCs w:val="23"/>
        </w:rPr>
        <w:t>a</w:t>
      </w:r>
      <w:proofErr w:type="gramEnd"/>
      <w:r>
        <w:rPr>
          <w:rFonts w:ascii="Arial" w:hAnsi="Arial" w:cs="Arial"/>
          <w:color w:val="000000"/>
          <w:sz w:val="23"/>
          <w:szCs w:val="23"/>
        </w:rPr>
        <w:t xml:space="preserve"> ERD.</w:t>
      </w:r>
    </w:p>
    <w:p w14:paraId="46DC67BE" w14:textId="77777777" w:rsidR="00A17212" w:rsidRDefault="00A17212" w:rsidP="00A17212">
      <w:pPr>
        <w:rPr>
          <w:rFonts w:eastAsia="Times New Roman" w:cs="Times New Roman"/>
        </w:rPr>
      </w:pPr>
    </w:p>
    <w:p w14:paraId="1084B0FA"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The different projects allow the University to meet its objectives by planning events and managing these events. These projects have cost and they are directly related to the project thus a budget is set by each department as to how much would be spend. </w:t>
      </w:r>
    </w:p>
    <w:p w14:paraId="4D862F33"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2FCDA333"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The mission is to attract the highest amount of high calibre students and by having different projects like open days, </w:t>
      </w:r>
      <w:r>
        <w:rPr>
          <w:rFonts w:ascii="Arial" w:hAnsi="Arial" w:cs="Arial"/>
          <w:color w:val="333333"/>
          <w:sz w:val="23"/>
          <w:szCs w:val="23"/>
          <w:shd w:val="clear" w:color="auto" w:fill="FFFFFF"/>
        </w:rPr>
        <w:t>digital and social media events, career events and more traditional events at university like research projects the marketing fulfil its mission.</w:t>
      </w:r>
    </w:p>
    <w:p w14:paraId="7EFAB60A"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should be used. The ERD will also show the university a cornucopia of other information like what suppliers are used at certain events and what the turnout of the event was. The ERD is vital to the success and longevity of the database and the data mart as if any relationships are missing or any entities have been missed this could result in the error in running queries and retrieving accurate results.</w:t>
      </w:r>
    </w:p>
    <w:p w14:paraId="732687A7" w14:textId="77777777" w:rsidR="00A17212" w:rsidRDefault="00A17212" w:rsidP="00A17212">
      <w:pPr>
        <w:rPr>
          <w:rFonts w:eastAsia="Times New Roman" w:cs="Times New Roman"/>
        </w:rPr>
      </w:pPr>
    </w:p>
    <w:p w14:paraId="282F12C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At every event each member of staff plays a crucial role like events management, relations officer from marketing would be there to insure that everything goes according to plan. The member of staff is picked for each event by a few criteria; these criteria are their expertise as to the role that they are required to fill.</w:t>
      </w:r>
    </w:p>
    <w:p w14:paraId="30EFE83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After events and during the course of the year all staff members that are part of the Middlesex University marketing department or are part of an event that the marketing department has held need to be paid for their work.</w:t>
      </w:r>
    </w:p>
    <w:p w14:paraId="7EAC0E8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therefore we perhaps under performed as a marketing department</w:t>
      </w:r>
    </w:p>
    <w:p w14:paraId="29B5F948" w14:textId="77777777" w:rsidR="00A17212" w:rsidRDefault="00A17212" w:rsidP="00A17212">
      <w:pPr>
        <w:pStyle w:val="NormalWeb"/>
        <w:spacing w:before="0" w:beforeAutospacing="0" w:after="0" w:afterAutospacing="0"/>
        <w:jc w:val="both"/>
      </w:pPr>
      <w:r>
        <w:rPr>
          <w:rFonts w:ascii="Arial" w:hAnsi="Arial" w:cs="Arial"/>
          <w:color w:val="000000"/>
          <w:sz w:val="23"/>
          <w:szCs w:val="23"/>
        </w:rPr>
        <w:t>Different venues can be held in different countries thus the university fulfils its mission of attracting international attention as well as focusing on the international students who represent a large amount of the university target audience.</w:t>
      </w:r>
    </w:p>
    <w:p w14:paraId="45290776"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Each project would occur at a venue and to organise the events would have different sessions booked in by booking therefore being able to ascertain the correct amount of space allocated. This takes care of the logistical matters like seating plan, amounts </w:t>
      </w:r>
      <w:proofErr w:type="gramStart"/>
      <w:r>
        <w:rPr>
          <w:rFonts w:ascii="Arial" w:hAnsi="Arial" w:cs="Arial"/>
          <w:color w:val="000000"/>
          <w:sz w:val="23"/>
          <w:szCs w:val="23"/>
        </w:rPr>
        <w:t>expected to be catered</w:t>
      </w:r>
      <w:proofErr w:type="gramEnd"/>
      <w:r>
        <w:rPr>
          <w:rFonts w:ascii="Arial" w:hAnsi="Arial" w:cs="Arial"/>
          <w:color w:val="000000"/>
          <w:sz w:val="23"/>
          <w:szCs w:val="23"/>
        </w:rPr>
        <w:t xml:space="preserve"> for and falls under general event management.</w:t>
      </w:r>
    </w:p>
    <w:p w14:paraId="52101E92" w14:textId="77777777" w:rsidR="00A17212" w:rsidRDefault="00A17212" w:rsidP="00A17212">
      <w:pPr>
        <w:rPr>
          <w:rFonts w:eastAsia="Times New Roman" w:cs="Times New Roman"/>
        </w:rPr>
      </w:pPr>
    </w:p>
    <w:p w14:paraId="43F7055C" w14:textId="77777777" w:rsidR="00A17212" w:rsidRDefault="00A17212" w:rsidP="00A17212">
      <w:pPr>
        <w:rPr>
          <w:rFonts w:eastAsia="Times New Roman" w:cs="Times New Roman"/>
        </w:rPr>
      </w:pPr>
    </w:p>
    <w:p w14:paraId="76957B4D" w14:textId="77777777" w:rsidR="00A17212" w:rsidRDefault="00A17212" w:rsidP="00A17212">
      <w:pPr>
        <w:rPr>
          <w:rFonts w:eastAsia="Times New Roman" w:cs="Times New Roman"/>
        </w:rPr>
      </w:pPr>
    </w:p>
    <w:p w14:paraId="5FA833DA" w14:textId="77777777" w:rsidR="00A17212" w:rsidRDefault="00A17212" w:rsidP="00A17212">
      <w:pPr>
        <w:rPr>
          <w:rFonts w:eastAsia="Times New Roman" w:cs="Times New Roman"/>
        </w:rPr>
      </w:pPr>
    </w:p>
    <w:p w14:paraId="52DA2E33" w14:textId="77777777" w:rsidR="00A17212" w:rsidRDefault="00A17212" w:rsidP="00A17212">
      <w:pPr>
        <w:rPr>
          <w:rFonts w:eastAsia="Times New Roman" w:cs="Times New Roman"/>
        </w:rPr>
      </w:pPr>
    </w:p>
    <w:p w14:paraId="172B4BF9" w14:textId="77777777" w:rsidR="00A17212" w:rsidRDefault="00A17212" w:rsidP="00A17212">
      <w:pPr>
        <w:rPr>
          <w:rFonts w:eastAsia="Times New Roman" w:cs="Times New Roman"/>
        </w:rPr>
      </w:pPr>
    </w:p>
    <w:p w14:paraId="4F71A5AC" w14:textId="77777777" w:rsidR="00A17212" w:rsidRDefault="00A17212" w:rsidP="00A17212">
      <w:pPr>
        <w:pStyle w:val="NormalWeb"/>
        <w:spacing w:before="0" w:beforeAutospacing="0" w:after="0" w:afterAutospacing="0"/>
        <w:jc w:val="both"/>
      </w:pPr>
      <w:r>
        <w:rPr>
          <w:rFonts w:ascii="Arial" w:hAnsi="Arial" w:cs="Arial"/>
          <w:b/>
          <w:bCs/>
          <w:color w:val="FF0000"/>
          <w:sz w:val="23"/>
          <w:szCs w:val="23"/>
        </w:rPr>
        <w:t>Van/</w:t>
      </w:r>
      <w:proofErr w:type="spellStart"/>
      <w:r>
        <w:rPr>
          <w:rFonts w:ascii="Arial" w:hAnsi="Arial" w:cs="Arial"/>
          <w:b/>
          <w:bCs/>
          <w:color w:val="FF0000"/>
          <w:sz w:val="23"/>
          <w:szCs w:val="23"/>
        </w:rPr>
        <w:t>Veraj</w:t>
      </w:r>
      <w:proofErr w:type="spellEnd"/>
      <w:r>
        <w:rPr>
          <w:rFonts w:ascii="Arial" w:hAnsi="Arial" w:cs="Arial"/>
          <w:color w:val="FF0000"/>
          <w:sz w:val="23"/>
          <w:szCs w:val="23"/>
        </w:rPr>
        <w:t>: Update the entities and relationship according to the new ERD. Double check if the paragraphs above are updated as well.</w:t>
      </w:r>
    </w:p>
    <w:p w14:paraId="55EDA122" w14:textId="77777777" w:rsidR="00A17212" w:rsidRDefault="00A17212" w:rsidP="00A17212">
      <w:pPr>
        <w:rPr>
          <w:rFonts w:eastAsia="Times New Roman" w:cs="Times New Roman"/>
        </w:rPr>
      </w:pPr>
    </w:p>
    <w:p w14:paraId="184B738A" w14:textId="7DFA4E85" w:rsidR="00A17212" w:rsidRDefault="00A17212" w:rsidP="00A17212">
      <w:pPr>
        <w:pStyle w:val="NormalWeb"/>
        <w:numPr>
          <w:ilvl w:val="0"/>
          <w:numId w:val="26"/>
        </w:numPr>
        <w:spacing w:before="0" w:beforeAutospacing="0" w:after="0" w:afterAutospacing="0"/>
        <w:ind w:left="709" w:hanging="709"/>
        <w:jc w:val="both"/>
        <w:textAlignment w:val="baseline"/>
        <w:rPr>
          <w:rFonts w:ascii="Arial" w:hAnsi="Arial" w:cs="Arial"/>
          <w:b/>
          <w:bCs/>
          <w:color w:val="000000"/>
          <w:sz w:val="23"/>
          <w:szCs w:val="23"/>
        </w:rPr>
      </w:pPr>
      <w:r>
        <w:rPr>
          <w:rFonts w:ascii="Arial" w:hAnsi="Arial" w:cs="Arial"/>
          <w:b/>
          <w:bCs/>
          <w:color w:val="000000"/>
          <w:sz w:val="23"/>
          <w:szCs w:val="23"/>
        </w:rPr>
        <w:t xml:space="preserve">Role </w:t>
      </w:r>
      <w:r w:rsidR="00BF3940">
        <w:rPr>
          <w:rFonts w:ascii="Arial" w:hAnsi="Arial" w:cs="Arial"/>
          <w:b/>
          <w:bCs/>
          <w:color w:val="000000"/>
          <w:sz w:val="23"/>
          <w:szCs w:val="23"/>
        </w:rPr>
        <w:t>–</w:t>
      </w:r>
      <w:r>
        <w:rPr>
          <w:rFonts w:ascii="Arial" w:hAnsi="Arial" w:cs="Arial"/>
          <w:b/>
          <w:bCs/>
          <w:color w:val="000000"/>
          <w:sz w:val="23"/>
          <w:szCs w:val="23"/>
        </w:rPr>
        <w:t xml:space="preserve"> Staff</w:t>
      </w:r>
    </w:p>
    <w:p w14:paraId="21AF52B8" w14:textId="77777777" w:rsidR="000F4989" w:rsidRPr="00BF3940" w:rsidRDefault="000F4989" w:rsidP="000F4989">
      <w:pPr>
        <w:pStyle w:val="NormalWeb"/>
        <w:spacing w:before="0" w:beforeAutospacing="0" w:after="0" w:afterAutospacing="0"/>
        <w:ind w:firstLine="709"/>
        <w:jc w:val="both"/>
        <w:textAlignment w:val="baseline"/>
        <w:rPr>
          <w:rFonts w:ascii="Arial" w:hAnsi="Arial" w:cs="Arial"/>
          <w:bCs/>
          <w:color w:val="000000"/>
          <w:sz w:val="23"/>
          <w:szCs w:val="23"/>
        </w:rPr>
      </w:pPr>
      <w:r>
        <w:rPr>
          <w:rFonts w:ascii="Arial" w:hAnsi="Arial" w:cs="Arial"/>
          <w:bCs/>
          <w:color w:val="000000"/>
          <w:sz w:val="23"/>
          <w:szCs w:val="23"/>
        </w:rPr>
        <w:t>Cardinality: One to Many</w:t>
      </w:r>
    </w:p>
    <w:p w14:paraId="5E052C57" w14:textId="7E4243A5" w:rsidR="000F4989" w:rsidRDefault="000F4989" w:rsidP="000F4989">
      <w:pPr>
        <w:pStyle w:val="NormalWeb"/>
        <w:spacing w:before="0" w:beforeAutospacing="0" w:after="0" w:afterAutospacing="0"/>
        <w:ind w:left="948"/>
        <w:jc w:val="both"/>
        <w:rPr>
          <w:rFonts w:ascii="Arial" w:hAnsi="Arial" w:cs="Arial"/>
          <w:color w:val="000000"/>
          <w:sz w:val="23"/>
          <w:szCs w:val="23"/>
        </w:rPr>
      </w:pPr>
      <w:r>
        <w:rPr>
          <w:rStyle w:val="apple-tab-span"/>
          <w:rFonts w:ascii="Arial" w:hAnsi="Arial" w:cs="Arial"/>
          <w:b/>
          <w:bCs/>
          <w:color w:val="000000"/>
          <w:sz w:val="23"/>
          <w:szCs w:val="23"/>
        </w:rPr>
        <w:tab/>
      </w:r>
      <w:r>
        <w:rPr>
          <w:rFonts w:ascii="Arial" w:hAnsi="Arial" w:cs="Arial"/>
          <w:color w:val="000000"/>
          <w:sz w:val="23"/>
          <w:szCs w:val="23"/>
        </w:rPr>
        <w:t>Each member of staff in the department has a specific role to play.</w:t>
      </w:r>
    </w:p>
    <w:p w14:paraId="0782FB19" w14:textId="3E19C909" w:rsidR="000F4989" w:rsidRDefault="000F4989" w:rsidP="000F4989">
      <w:pPr>
        <w:pStyle w:val="NormalWeb"/>
        <w:spacing w:before="0" w:beforeAutospacing="0" w:after="0" w:afterAutospacing="0"/>
        <w:ind w:left="948"/>
        <w:jc w:val="both"/>
      </w:pPr>
      <w:r>
        <w:rPr>
          <w:rFonts w:ascii="Arial" w:hAnsi="Arial" w:cs="Arial"/>
          <w:color w:val="000000"/>
          <w:sz w:val="23"/>
          <w:szCs w:val="23"/>
        </w:rPr>
        <w:tab/>
        <w:t>Each Role has a name and a staff member is added to that Role.</w:t>
      </w:r>
    </w:p>
    <w:p w14:paraId="00A90502" w14:textId="77777777" w:rsidR="00A17212" w:rsidRDefault="00A17212" w:rsidP="001C42A5">
      <w:pPr>
        <w:rPr>
          <w:rFonts w:eastAsia="Times New Roman" w:cs="Times New Roman"/>
        </w:rPr>
      </w:pPr>
    </w:p>
    <w:p w14:paraId="6F31DB51" w14:textId="77777777" w:rsidR="00A17212" w:rsidRDefault="00A17212" w:rsidP="00A17212">
      <w:pPr>
        <w:pStyle w:val="NormalWeb"/>
        <w:numPr>
          <w:ilvl w:val="0"/>
          <w:numId w:val="17"/>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Staff- Tasks - Projects</w:t>
      </w:r>
    </w:p>
    <w:p w14:paraId="76C42E62" w14:textId="2458C530" w:rsidR="00BF3940" w:rsidRDefault="00BF3940" w:rsidP="00A17212">
      <w:pPr>
        <w:pStyle w:val="NormalWeb"/>
        <w:spacing w:before="0" w:beforeAutospacing="0" w:after="0" w:afterAutospacing="0"/>
        <w:ind w:left="720"/>
        <w:jc w:val="both"/>
        <w:rPr>
          <w:rFonts w:ascii="Arial" w:hAnsi="Arial" w:cs="Arial"/>
          <w:color w:val="000000"/>
          <w:sz w:val="23"/>
          <w:szCs w:val="23"/>
        </w:rPr>
      </w:pPr>
      <w:r>
        <w:rPr>
          <w:rFonts w:ascii="Arial" w:hAnsi="Arial" w:cs="Arial"/>
          <w:color w:val="000000"/>
          <w:sz w:val="23"/>
          <w:szCs w:val="23"/>
        </w:rPr>
        <w:t xml:space="preserve">Cardinality: </w:t>
      </w:r>
    </w:p>
    <w:p w14:paraId="66B7981A" w14:textId="77777777" w:rsidR="00A17212" w:rsidRDefault="00A17212" w:rsidP="00BF3940">
      <w:pPr>
        <w:pStyle w:val="NormalWeb"/>
        <w:spacing w:before="0" w:beforeAutospacing="0" w:after="0" w:afterAutospacing="0"/>
        <w:ind w:left="1440"/>
        <w:jc w:val="both"/>
      </w:pPr>
      <w:r>
        <w:rPr>
          <w:rFonts w:ascii="Arial" w:hAnsi="Arial" w:cs="Arial"/>
          <w:color w:val="000000"/>
          <w:sz w:val="23"/>
          <w:szCs w:val="23"/>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2C53158F"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0A6EC8F3" w14:textId="26BC14F5" w:rsidR="00A17212" w:rsidRDefault="001C42A5" w:rsidP="00A17212">
      <w:pPr>
        <w:pStyle w:val="NormalWeb"/>
        <w:numPr>
          <w:ilvl w:val="0"/>
          <w:numId w:val="18"/>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Venue – Booking</w:t>
      </w:r>
    </w:p>
    <w:p w14:paraId="7ACB2B67" w14:textId="77777777" w:rsidR="001C42A5" w:rsidRPr="00BF3940" w:rsidRDefault="001C42A5" w:rsidP="001C42A5">
      <w:pPr>
        <w:pStyle w:val="NormalWeb"/>
        <w:spacing w:before="0" w:beforeAutospacing="0" w:after="0" w:afterAutospacing="0"/>
        <w:ind w:left="720"/>
        <w:jc w:val="both"/>
        <w:textAlignment w:val="baseline"/>
        <w:rPr>
          <w:rFonts w:ascii="Arial" w:hAnsi="Arial" w:cs="Arial"/>
          <w:bCs/>
          <w:color w:val="000000"/>
          <w:sz w:val="23"/>
          <w:szCs w:val="23"/>
        </w:rPr>
      </w:pPr>
      <w:r>
        <w:rPr>
          <w:rFonts w:ascii="Arial" w:hAnsi="Arial" w:cs="Arial"/>
          <w:bCs/>
          <w:color w:val="000000"/>
          <w:sz w:val="23"/>
          <w:szCs w:val="23"/>
        </w:rPr>
        <w:t>Cardinality: One to One</w:t>
      </w:r>
    </w:p>
    <w:p w14:paraId="5F4CF884" w14:textId="77777777" w:rsidR="001C42A5" w:rsidRDefault="001C42A5" w:rsidP="001C42A5">
      <w:pPr>
        <w:pStyle w:val="NormalWeb"/>
        <w:spacing w:before="0" w:beforeAutospacing="0" w:after="0" w:afterAutospacing="0"/>
        <w:ind w:left="1440"/>
        <w:jc w:val="both"/>
        <w:rPr>
          <w:rFonts w:ascii="Arial" w:hAnsi="Arial" w:cs="Arial"/>
          <w:color w:val="000000"/>
          <w:sz w:val="23"/>
          <w:szCs w:val="23"/>
        </w:rPr>
      </w:pPr>
      <w:r>
        <w:rPr>
          <w:rFonts w:ascii="Arial" w:hAnsi="Arial" w:cs="Arial"/>
          <w:color w:val="000000"/>
          <w:sz w:val="23"/>
          <w:szCs w:val="23"/>
        </w:rPr>
        <w:t xml:space="preserve">The marketing department has </w:t>
      </w:r>
      <w:proofErr w:type="gramStart"/>
      <w:r>
        <w:rPr>
          <w:rFonts w:ascii="Arial" w:hAnsi="Arial" w:cs="Arial"/>
          <w:color w:val="000000"/>
          <w:sz w:val="23"/>
          <w:szCs w:val="23"/>
        </w:rPr>
        <w:t>a list addresses</w:t>
      </w:r>
      <w:proofErr w:type="gramEnd"/>
      <w:r>
        <w:rPr>
          <w:rFonts w:ascii="Arial" w:hAnsi="Arial" w:cs="Arial"/>
          <w:color w:val="000000"/>
          <w:sz w:val="23"/>
          <w:szCs w:val="23"/>
        </w:rPr>
        <w:t xml:space="preserve"> of venues names and locations. These venues are booked by bookings and each session is part of an event.</w:t>
      </w:r>
    </w:p>
    <w:p w14:paraId="14862F24" w14:textId="77777777" w:rsidR="001C42A5" w:rsidRDefault="001C42A5" w:rsidP="001C42A5">
      <w:pPr>
        <w:pStyle w:val="NormalWeb"/>
        <w:spacing w:before="0" w:beforeAutospacing="0" w:after="0" w:afterAutospacing="0"/>
        <w:ind w:left="720"/>
        <w:jc w:val="both"/>
        <w:textAlignment w:val="baseline"/>
        <w:rPr>
          <w:rFonts w:ascii="Arial" w:hAnsi="Arial" w:cs="Arial"/>
          <w:b/>
          <w:bCs/>
          <w:color w:val="000000"/>
          <w:sz w:val="23"/>
          <w:szCs w:val="23"/>
        </w:rPr>
      </w:pPr>
    </w:p>
    <w:p w14:paraId="6FBDD4FE" w14:textId="1A3750E4" w:rsidR="001C42A5" w:rsidRDefault="001C42A5" w:rsidP="00A17212">
      <w:pPr>
        <w:pStyle w:val="NormalWeb"/>
        <w:numPr>
          <w:ilvl w:val="0"/>
          <w:numId w:val="18"/>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Booking – Sessions</w:t>
      </w:r>
    </w:p>
    <w:p w14:paraId="26E6C196" w14:textId="7FADA623" w:rsidR="001C42A5" w:rsidRDefault="001C42A5" w:rsidP="001C42A5">
      <w:pPr>
        <w:pStyle w:val="NormalWeb"/>
        <w:spacing w:before="0" w:beforeAutospacing="0" w:after="0" w:afterAutospacing="0"/>
        <w:ind w:left="720"/>
        <w:jc w:val="both"/>
        <w:textAlignment w:val="baseline"/>
        <w:rPr>
          <w:rFonts w:ascii="Arial" w:hAnsi="Arial" w:cs="Arial"/>
          <w:bCs/>
          <w:color w:val="000000"/>
          <w:sz w:val="23"/>
          <w:szCs w:val="23"/>
        </w:rPr>
      </w:pPr>
      <w:r>
        <w:rPr>
          <w:rFonts w:ascii="Arial" w:hAnsi="Arial" w:cs="Arial"/>
          <w:bCs/>
          <w:color w:val="000000"/>
          <w:sz w:val="23"/>
          <w:szCs w:val="23"/>
        </w:rPr>
        <w:t>Cardinality: One to One</w:t>
      </w:r>
    </w:p>
    <w:p w14:paraId="572709BA" w14:textId="72CA4676" w:rsidR="001C42A5" w:rsidRDefault="001C42A5" w:rsidP="001C42A5">
      <w:pPr>
        <w:pStyle w:val="NormalWeb"/>
        <w:spacing w:before="0" w:beforeAutospacing="0" w:after="0" w:afterAutospacing="0"/>
        <w:ind w:left="720"/>
        <w:jc w:val="both"/>
        <w:textAlignment w:val="baseline"/>
        <w:rPr>
          <w:rFonts w:ascii="Arial" w:hAnsi="Arial" w:cs="Arial"/>
          <w:bCs/>
          <w:color w:val="000000"/>
          <w:sz w:val="23"/>
          <w:szCs w:val="23"/>
        </w:rPr>
      </w:pPr>
      <w:r>
        <w:rPr>
          <w:rFonts w:ascii="Arial" w:hAnsi="Arial" w:cs="Arial"/>
          <w:bCs/>
          <w:color w:val="000000"/>
          <w:sz w:val="23"/>
          <w:szCs w:val="23"/>
        </w:rPr>
        <w:tab/>
        <w:t xml:space="preserve">The </w:t>
      </w:r>
      <w:proofErr w:type="gramStart"/>
      <w:r>
        <w:rPr>
          <w:rFonts w:ascii="Arial" w:hAnsi="Arial" w:cs="Arial"/>
          <w:bCs/>
          <w:color w:val="000000"/>
          <w:sz w:val="23"/>
          <w:szCs w:val="23"/>
        </w:rPr>
        <w:t>sessions is</w:t>
      </w:r>
      <w:proofErr w:type="gramEnd"/>
      <w:r>
        <w:rPr>
          <w:rFonts w:ascii="Arial" w:hAnsi="Arial" w:cs="Arial"/>
          <w:bCs/>
          <w:color w:val="000000"/>
          <w:sz w:val="23"/>
          <w:szCs w:val="23"/>
        </w:rPr>
        <w:t xml:space="preserve"> booked by the bookings.</w:t>
      </w:r>
    </w:p>
    <w:p w14:paraId="43CB8C18" w14:textId="54FE2396" w:rsidR="001C42A5" w:rsidRPr="001C42A5" w:rsidRDefault="001C42A5" w:rsidP="001C42A5">
      <w:pPr>
        <w:pStyle w:val="NormalWeb"/>
        <w:spacing w:before="0" w:beforeAutospacing="0" w:after="0" w:afterAutospacing="0"/>
        <w:ind w:left="720"/>
        <w:jc w:val="both"/>
        <w:textAlignment w:val="baseline"/>
        <w:rPr>
          <w:rFonts w:ascii="Arial" w:hAnsi="Arial" w:cs="Arial"/>
          <w:bCs/>
          <w:color w:val="000000"/>
          <w:sz w:val="23"/>
          <w:szCs w:val="23"/>
        </w:rPr>
      </w:pPr>
      <w:r>
        <w:rPr>
          <w:rFonts w:ascii="Arial" w:hAnsi="Arial" w:cs="Arial"/>
          <w:bCs/>
          <w:color w:val="000000"/>
          <w:sz w:val="23"/>
          <w:szCs w:val="23"/>
        </w:rPr>
        <w:tab/>
        <w:t>A booking has only one session.</w:t>
      </w:r>
    </w:p>
    <w:p w14:paraId="670423C1" w14:textId="77777777" w:rsidR="001C42A5" w:rsidRDefault="001C42A5" w:rsidP="00BF3940">
      <w:pPr>
        <w:pStyle w:val="NormalWeb"/>
        <w:spacing w:before="0" w:beforeAutospacing="0" w:after="0" w:afterAutospacing="0"/>
        <w:ind w:left="1440"/>
        <w:jc w:val="both"/>
      </w:pPr>
    </w:p>
    <w:p w14:paraId="7696A9F1"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0D027160" w14:textId="7A7BED2D" w:rsidR="00A17212" w:rsidRDefault="00A17212" w:rsidP="00A17212">
      <w:pPr>
        <w:pStyle w:val="NormalWeb"/>
        <w:numPr>
          <w:ilvl w:val="0"/>
          <w:numId w:val="19"/>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 xml:space="preserve">Attendee list </w:t>
      </w:r>
      <w:r w:rsidR="00BF3940">
        <w:rPr>
          <w:rFonts w:ascii="Arial" w:hAnsi="Arial" w:cs="Arial"/>
          <w:b/>
          <w:bCs/>
          <w:color w:val="000000"/>
          <w:sz w:val="23"/>
          <w:szCs w:val="23"/>
        </w:rPr>
        <w:t>–</w:t>
      </w:r>
      <w:r>
        <w:rPr>
          <w:rFonts w:ascii="Arial" w:hAnsi="Arial" w:cs="Arial"/>
          <w:b/>
          <w:bCs/>
          <w:color w:val="000000"/>
          <w:sz w:val="23"/>
          <w:szCs w:val="23"/>
        </w:rPr>
        <w:t xml:space="preserve"> Sessions</w:t>
      </w:r>
    </w:p>
    <w:p w14:paraId="7F46CD95" w14:textId="77777777" w:rsidR="00BF3940" w:rsidRPr="00BF3940" w:rsidRDefault="00BF3940" w:rsidP="00BF3940">
      <w:pPr>
        <w:pStyle w:val="NormalWeb"/>
        <w:spacing w:before="0" w:beforeAutospacing="0" w:after="0" w:afterAutospacing="0"/>
        <w:ind w:firstLine="720"/>
        <w:jc w:val="both"/>
        <w:textAlignment w:val="baseline"/>
        <w:rPr>
          <w:rFonts w:ascii="Arial" w:hAnsi="Arial" w:cs="Arial"/>
          <w:bCs/>
          <w:color w:val="000000"/>
          <w:sz w:val="23"/>
          <w:szCs w:val="23"/>
        </w:rPr>
      </w:pPr>
      <w:r>
        <w:rPr>
          <w:rFonts w:ascii="Arial" w:hAnsi="Arial" w:cs="Arial"/>
          <w:bCs/>
          <w:color w:val="000000"/>
          <w:sz w:val="23"/>
          <w:szCs w:val="23"/>
        </w:rPr>
        <w:t>Cardinality: One to Many</w:t>
      </w:r>
    </w:p>
    <w:p w14:paraId="31C415DD" w14:textId="3131663D" w:rsidR="00A17212" w:rsidRDefault="00A17212" w:rsidP="000F4989">
      <w:pPr>
        <w:pStyle w:val="NormalWeb"/>
        <w:spacing w:before="0" w:beforeAutospacing="0" w:after="0" w:afterAutospacing="0"/>
        <w:ind w:left="1440"/>
        <w:jc w:val="both"/>
        <w:rPr>
          <w:rFonts w:ascii="Arial" w:hAnsi="Arial" w:cs="Arial"/>
          <w:color w:val="000000"/>
          <w:sz w:val="23"/>
          <w:szCs w:val="23"/>
        </w:rPr>
      </w:pPr>
      <w:r>
        <w:rPr>
          <w:rFonts w:ascii="Arial" w:hAnsi="Arial" w:cs="Arial"/>
          <w:color w:val="000000"/>
          <w:sz w:val="23"/>
          <w:szCs w:val="23"/>
        </w:rPr>
        <w:t>For ever</w:t>
      </w:r>
      <w:r w:rsidR="001C42A5">
        <w:rPr>
          <w:rFonts w:ascii="Arial" w:hAnsi="Arial" w:cs="Arial"/>
          <w:color w:val="000000"/>
          <w:sz w:val="23"/>
          <w:szCs w:val="23"/>
        </w:rPr>
        <w:t xml:space="preserve">y session there is an attendee </w:t>
      </w:r>
      <w:proofErr w:type="spellStart"/>
      <w:proofErr w:type="gramStart"/>
      <w:r>
        <w:rPr>
          <w:rFonts w:ascii="Arial" w:hAnsi="Arial" w:cs="Arial"/>
          <w:color w:val="000000"/>
          <w:sz w:val="23"/>
          <w:szCs w:val="23"/>
        </w:rPr>
        <w:t>ist</w:t>
      </w:r>
      <w:proofErr w:type="spellEnd"/>
      <w:proofErr w:type="gramEnd"/>
      <w:r>
        <w:rPr>
          <w:rFonts w:ascii="Arial" w:hAnsi="Arial" w:cs="Arial"/>
          <w:color w:val="000000"/>
          <w:sz w:val="23"/>
          <w:szCs w:val="23"/>
        </w:rPr>
        <w:t xml:space="preserve"> so that the number of attendees can be recorded for l</w:t>
      </w:r>
      <w:r w:rsidR="00BF3940">
        <w:rPr>
          <w:rFonts w:ascii="Arial" w:hAnsi="Arial" w:cs="Arial"/>
          <w:color w:val="000000"/>
          <w:sz w:val="23"/>
          <w:szCs w:val="23"/>
        </w:rPr>
        <w:tab/>
      </w:r>
      <w:r>
        <w:rPr>
          <w:rFonts w:ascii="Arial" w:hAnsi="Arial" w:cs="Arial"/>
          <w:color w:val="000000"/>
          <w:sz w:val="23"/>
          <w:szCs w:val="23"/>
        </w:rPr>
        <w:t>a</w:t>
      </w:r>
      <w:r w:rsidR="000F4989">
        <w:rPr>
          <w:rFonts w:ascii="Arial" w:hAnsi="Arial" w:cs="Arial"/>
          <w:color w:val="000000"/>
          <w:sz w:val="23"/>
          <w:szCs w:val="23"/>
        </w:rPr>
        <w:t>f</w:t>
      </w:r>
      <w:r>
        <w:rPr>
          <w:rFonts w:ascii="Arial" w:hAnsi="Arial" w:cs="Arial"/>
          <w:color w:val="000000"/>
          <w:sz w:val="23"/>
          <w:szCs w:val="23"/>
        </w:rPr>
        <w:t>ter analysis.</w:t>
      </w:r>
    </w:p>
    <w:p w14:paraId="4A879CA5" w14:textId="581208D5" w:rsidR="00A17212" w:rsidRDefault="001C42A5" w:rsidP="001C42A5">
      <w:pPr>
        <w:pStyle w:val="NormalWeb"/>
        <w:spacing w:before="0" w:beforeAutospacing="0" w:after="0" w:afterAutospacing="0"/>
        <w:ind w:left="1440"/>
        <w:jc w:val="both"/>
        <w:rPr>
          <w:rFonts w:ascii="Arial" w:hAnsi="Arial" w:cs="Arial"/>
          <w:color w:val="000000"/>
          <w:sz w:val="23"/>
          <w:szCs w:val="23"/>
        </w:rPr>
      </w:pPr>
      <w:proofErr w:type="spellStart"/>
      <w:r>
        <w:rPr>
          <w:rFonts w:ascii="Arial" w:hAnsi="Arial" w:cs="Arial"/>
          <w:color w:val="000000"/>
          <w:sz w:val="23"/>
          <w:szCs w:val="23"/>
        </w:rPr>
        <w:t>AttendeesList</w:t>
      </w:r>
      <w:proofErr w:type="spellEnd"/>
      <w:r>
        <w:rPr>
          <w:rFonts w:ascii="Arial" w:hAnsi="Arial" w:cs="Arial"/>
          <w:color w:val="000000"/>
          <w:sz w:val="23"/>
          <w:szCs w:val="23"/>
        </w:rPr>
        <w:t xml:space="preserve"> can </w:t>
      </w:r>
      <w:proofErr w:type="gramStart"/>
      <w:r>
        <w:rPr>
          <w:rFonts w:ascii="Arial" w:hAnsi="Arial" w:cs="Arial"/>
          <w:color w:val="000000"/>
          <w:sz w:val="23"/>
          <w:szCs w:val="23"/>
        </w:rPr>
        <w:t>has</w:t>
      </w:r>
      <w:proofErr w:type="gramEnd"/>
      <w:r>
        <w:rPr>
          <w:rFonts w:ascii="Arial" w:hAnsi="Arial" w:cs="Arial"/>
          <w:color w:val="000000"/>
          <w:sz w:val="23"/>
          <w:szCs w:val="23"/>
        </w:rPr>
        <w:t xml:space="preserve"> to be at least one and can there can be many </w:t>
      </w:r>
      <w:proofErr w:type="spellStart"/>
      <w:r>
        <w:rPr>
          <w:rFonts w:ascii="Arial" w:hAnsi="Arial" w:cs="Arial"/>
          <w:color w:val="000000"/>
          <w:sz w:val="23"/>
          <w:szCs w:val="23"/>
        </w:rPr>
        <w:t>atendessList</w:t>
      </w:r>
      <w:proofErr w:type="spellEnd"/>
      <w:r>
        <w:rPr>
          <w:rFonts w:ascii="Arial" w:hAnsi="Arial" w:cs="Arial"/>
          <w:color w:val="000000"/>
          <w:sz w:val="23"/>
          <w:szCs w:val="23"/>
        </w:rPr>
        <w:t xml:space="preserve"> for one sessions.</w:t>
      </w:r>
    </w:p>
    <w:p w14:paraId="46E9AB69" w14:textId="77777777" w:rsidR="001C42A5" w:rsidRPr="001C42A5" w:rsidRDefault="001C42A5" w:rsidP="001C42A5">
      <w:pPr>
        <w:pStyle w:val="NormalWeb"/>
        <w:spacing w:before="0" w:beforeAutospacing="0" w:after="0" w:afterAutospacing="0"/>
        <w:ind w:left="1440"/>
        <w:jc w:val="both"/>
      </w:pPr>
    </w:p>
    <w:p w14:paraId="4F914C38" w14:textId="7D532A07" w:rsidR="00A17212" w:rsidRDefault="00A17212" w:rsidP="00A17212">
      <w:pPr>
        <w:pStyle w:val="NormalWeb"/>
        <w:numPr>
          <w:ilvl w:val="0"/>
          <w:numId w:val="20"/>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 xml:space="preserve">Events </w:t>
      </w:r>
      <w:r w:rsidR="00BF3940">
        <w:rPr>
          <w:rFonts w:ascii="Arial" w:hAnsi="Arial" w:cs="Arial"/>
          <w:b/>
          <w:bCs/>
          <w:color w:val="000000"/>
          <w:sz w:val="23"/>
          <w:szCs w:val="23"/>
        </w:rPr>
        <w:t>–</w:t>
      </w:r>
      <w:r>
        <w:rPr>
          <w:rFonts w:ascii="Arial" w:hAnsi="Arial" w:cs="Arial"/>
          <w:b/>
          <w:bCs/>
          <w:color w:val="000000"/>
          <w:sz w:val="23"/>
          <w:szCs w:val="23"/>
        </w:rPr>
        <w:t xml:space="preserve"> Projects</w:t>
      </w:r>
    </w:p>
    <w:p w14:paraId="7A804AEC" w14:textId="77777777" w:rsidR="00BF3940" w:rsidRPr="00BF3940" w:rsidRDefault="00BF3940" w:rsidP="00BF3940">
      <w:pPr>
        <w:pStyle w:val="NormalWeb"/>
        <w:spacing w:before="0" w:beforeAutospacing="0" w:after="0" w:afterAutospacing="0"/>
        <w:ind w:firstLine="720"/>
        <w:jc w:val="both"/>
        <w:textAlignment w:val="baseline"/>
        <w:rPr>
          <w:rFonts w:ascii="Arial" w:hAnsi="Arial" w:cs="Arial"/>
          <w:bCs/>
          <w:color w:val="000000"/>
          <w:sz w:val="23"/>
          <w:szCs w:val="23"/>
        </w:rPr>
      </w:pPr>
      <w:r>
        <w:rPr>
          <w:rFonts w:ascii="Arial" w:hAnsi="Arial" w:cs="Arial"/>
          <w:bCs/>
          <w:color w:val="000000"/>
          <w:sz w:val="23"/>
          <w:szCs w:val="23"/>
        </w:rPr>
        <w:t>Cardinality: One to Many</w:t>
      </w:r>
    </w:p>
    <w:p w14:paraId="1425D7DD" w14:textId="77777777" w:rsidR="00A17212" w:rsidRDefault="00A17212" w:rsidP="000F4989">
      <w:pPr>
        <w:pStyle w:val="NormalWeb"/>
        <w:spacing w:before="0" w:beforeAutospacing="0" w:after="0" w:afterAutospacing="0"/>
        <w:ind w:left="1440"/>
        <w:jc w:val="both"/>
      </w:pPr>
      <w:r>
        <w:rPr>
          <w:rFonts w:ascii="Arial" w:hAnsi="Arial" w:cs="Arial"/>
          <w:color w:val="000000"/>
          <w:sz w:val="23"/>
          <w:szCs w:val="23"/>
        </w:rPr>
        <w:t>An event can have 0 (if the event is online) or many to many projects. Events are optional for each Project but one event can only be related to one Project at time.</w:t>
      </w:r>
    </w:p>
    <w:p w14:paraId="0AD6F2C2" w14:textId="77777777" w:rsidR="00A17212" w:rsidRDefault="00A17212" w:rsidP="00A17212">
      <w:pPr>
        <w:rPr>
          <w:rFonts w:eastAsia="Times New Roman" w:cs="Times New Roman"/>
        </w:rPr>
      </w:pPr>
    </w:p>
    <w:p w14:paraId="732BBC2A" w14:textId="77777777" w:rsidR="00A17212" w:rsidRDefault="00A17212" w:rsidP="00A17212">
      <w:pPr>
        <w:pStyle w:val="NormalWeb"/>
        <w:numPr>
          <w:ilvl w:val="0"/>
          <w:numId w:val="21"/>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Task-Project</w:t>
      </w:r>
    </w:p>
    <w:p w14:paraId="4C412C14" w14:textId="77777777" w:rsidR="000F4989" w:rsidRPr="00BF3940" w:rsidRDefault="000F4989" w:rsidP="000F4989">
      <w:pPr>
        <w:pStyle w:val="NormalWeb"/>
        <w:spacing w:before="0" w:beforeAutospacing="0" w:after="0" w:afterAutospacing="0"/>
        <w:ind w:firstLine="720"/>
        <w:jc w:val="both"/>
        <w:textAlignment w:val="baseline"/>
        <w:rPr>
          <w:rFonts w:ascii="Arial" w:hAnsi="Arial" w:cs="Arial"/>
          <w:bCs/>
          <w:color w:val="000000"/>
          <w:sz w:val="23"/>
          <w:szCs w:val="23"/>
        </w:rPr>
      </w:pPr>
      <w:r>
        <w:rPr>
          <w:rFonts w:ascii="Arial" w:hAnsi="Arial" w:cs="Arial"/>
          <w:bCs/>
          <w:color w:val="000000"/>
          <w:sz w:val="23"/>
          <w:szCs w:val="23"/>
        </w:rPr>
        <w:t>Cardinality: One to Many</w:t>
      </w:r>
    </w:p>
    <w:p w14:paraId="6FDE803B" w14:textId="77777777" w:rsidR="00A17212" w:rsidRDefault="00A17212" w:rsidP="000F4989">
      <w:pPr>
        <w:pStyle w:val="NormalWeb"/>
        <w:spacing w:before="0" w:beforeAutospacing="0" w:after="0" w:afterAutospacing="0"/>
        <w:ind w:left="1440"/>
        <w:jc w:val="both"/>
        <w:rPr>
          <w:rFonts w:ascii="Arial" w:hAnsi="Arial" w:cs="Arial"/>
          <w:color w:val="000000"/>
          <w:sz w:val="23"/>
          <w:szCs w:val="23"/>
        </w:rPr>
      </w:pPr>
      <w:r>
        <w:rPr>
          <w:rFonts w:ascii="Arial" w:hAnsi="Arial" w:cs="Arial"/>
          <w:color w:val="000000"/>
          <w:sz w:val="23"/>
          <w:szCs w:val="23"/>
        </w:rPr>
        <w:t xml:space="preserve">There is a one to </w:t>
      </w:r>
      <w:proofErr w:type="gramStart"/>
      <w:r>
        <w:rPr>
          <w:rFonts w:ascii="Arial" w:hAnsi="Arial" w:cs="Arial"/>
          <w:color w:val="000000"/>
          <w:sz w:val="23"/>
          <w:szCs w:val="23"/>
        </w:rPr>
        <w:t>many relationship</w:t>
      </w:r>
      <w:proofErr w:type="gramEnd"/>
      <w:r>
        <w:rPr>
          <w:rFonts w:ascii="Arial" w:hAnsi="Arial" w:cs="Arial"/>
          <w:color w:val="000000"/>
          <w:sz w:val="23"/>
          <w:szCs w:val="23"/>
        </w:rPr>
        <w:t xml:space="preserve"> between </w:t>
      </w:r>
      <w:proofErr w:type="spellStart"/>
      <w:r>
        <w:rPr>
          <w:rFonts w:ascii="Arial" w:hAnsi="Arial" w:cs="Arial"/>
          <w:color w:val="000000"/>
          <w:sz w:val="23"/>
          <w:szCs w:val="23"/>
        </w:rPr>
        <w:t>Projetcs</w:t>
      </w:r>
      <w:proofErr w:type="spellEnd"/>
      <w:r>
        <w:rPr>
          <w:rFonts w:ascii="Arial" w:hAnsi="Arial" w:cs="Arial"/>
          <w:color w:val="000000"/>
          <w:sz w:val="23"/>
          <w:szCs w:val="23"/>
        </w:rPr>
        <w:t xml:space="preserve"> and Tasks as each project has to be part of Projects. At the </w:t>
      </w:r>
      <w:proofErr w:type="spellStart"/>
      <w:r>
        <w:rPr>
          <w:rFonts w:ascii="Arial" w:hAnsi="Arial" w:cs="Arial"/>
          <w:color w:val="000000"/>
          <w:sz w:val="23"/>
          <w:szCs w:val="23"/>
        </w:rPr>
        <w:t>begining</w:t>
      </w:r>
      <w:proofErr w:type="spellEnd"/>
      <w:r>
        <w:rPr>
          <w:rFonts w:ascii="Arial" w:hAnsi="Arial" w:cs="Arial"/>
          <w:color w:val="000000"/>
          <w:sz w:val="23"/>
          <w:szCs w:val="23"/>
        </w:rPr>
        <w:t xml:space="preserve"> of each Project there will be no task thus 0 as minimum but as time progresses there will be many task to one project.</w:t>
      </w:r>
    </w:p>
    <w:p w14:paraId="3EFF7DE6" w14:textId="59BBCBCB" w:rsidR="001C42A5" w:rsidRDefault="001C42A5" w:rsidP="000F4989">
      <w:pPr>
        <w:pStyle w:val="NormalWeb"/>
        <w:spacing w:before="0" w:beforeAutospacing="0" w:after="0" w:afterAutospacing="0"/>
        <w:ind w:left="1440"/>
        <w:jc w:val="both"/>
        <w:rPr>
          <w:rFonts w:ascii="Arial" w:hAnsi="Arial" w:cs="Arial"/>
          <w:color w:val="000000"/>
          <w:sz w:val="23"/>
          <w:szCs w:val="23"/>
        </w:rPr>
      </w:pPr>
      <w:r>
        <w:rPr>
          <w:rFonts w:ascii="Arial" w:hAnsi="Arial" w:cs="Arial"/>
          <w:color w:val="000000"/>
          <w:sz w:val="23"/>
          <w:szCs w:val="23"/>
        </w:rPr>
        <w:br w:type="page"/>
      </w:r>
    </w:p>
    <w:p w14:paraId="148617C5" w14:textId="77777777" w:rsidR="001C42A5" w:rsidRDefault="001C42A5" w:rsidP="000F4989">
      <w:pPr>
        <w:pStyle w:val="NormalWeb"/>
        <w:spacing w:before="0" w:beforeAutospacing="0" w:after="0" w:afterAutospacing="0"/>
        <w:ind w:left="1440"/>
        <w:jc w:val="both"/>
      </w:pPr>
    </w:p>
    <w:p w14:paraId="45EA43B4"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5149ADD0" w14:textId="51A445E9" w:rsidR="001C42A5" w:rsidRDefault="00A17212" w:rsidP="00A17212">
      <w:pPr>
        <w:pStyle w:val="NormalWeb"/>
        <w:numPr>
          <w:ilvl w:val="0"/>
          <w:numId w:val="22"/>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SupplierRep</w:t>
      </w:r>
      <w:proofErr w:type="spellEnd"/>
      <w:r>
        <w:rPr>
          <w:rFonts w:ascii="Arial" w:hAnsi="Arial" w:cs="Arial"/>
          <w:b/>
          <w:bCs/>
          <w:color w:val="000000"/>
          <w:sz w:val="23"/>
          <w:szCs w:val="23"/>
        </w:rPr>
        <w:t xml:space="preserve"> </w:t>
      </w:r>
      <w:r w:rsidR="001C42A5">
        <w:rPr>
          <w:rFonts w:ascii="Arial" w:hAnsi="Arial" w:cs="Arial"/>
          <w:b/>
          <w:bCs/>
          <w:color w:val="000000"/>
          <w:sz w:val="23"/>
          <w:szCs w:val="23"/>
        </w:rPr>
        <w:t>–</w:t>
      </w:r>
      <w:r>
        <w:rPr>
          <w:rFonts w:ascii="Arial" w:hAnsi="Arial" w:cs="Arial"/>
          <w:b/>
          <w:bCs/>
          <w:color w:val="000000"/>
          <w:sz w:val="23"/>
          <w:szCs w:val="23"/>
        </w:rPr>
        <w:t xml:space="preserve"> </w:t>
      </w:r>
      <w:proofErr w:type="spellStart"/>
      <w:r>
        <w:rPr>
          <w:rFonts w:ascii="Arial" w:hAnsi="Arial" w:cs="Arial"/>
          <w:b/>
          <w:bCs/>
          <w:color w:val="000000"/>
          <w:sz w:val="23"/>
          <w:szCs w:val="23"/>
        </w:rPr>
        <w:t>Supplier</w:t>
      </w:r>
      <w:r w:rsidR="001C42A5">
        <w:rPr>
          <w:rFonts w:ascii="Arial" w:hAnsi="Arial" w:cs="Arial"/>
          <w:b/>
          <w:bCs/>
          <w:color w:val="000000"/>
          <w:sz w:val="23"/>
          <w:szCs w:val="23"/>
        </w:rPr>
        <w:t>Comapny</w:t>
      </w:r>
      <w:proofErr w:type="spellEnd"/>
    </w:p>
    <w:p w14:paraId="261ADBC8" w14:textId="77777777" w:rsidR="001C42A5" w:rsidRDefault="001C42A5" w:rsidP="001612AA">
      <w:pPr>
        <w:pStyle w:val="NormalWeb"/>
        <w:spacing w:before="0" w:beforeAutospacing="0" w:after="0" w:afterAutospacing="0"/>
        <w:ind w:firstLine="720"/>
        <w:jc w:val="both"/>
        <w:rPr>
          <w:rFonts w:ascii="Arial" w:hAnsi="Arial" w:cs="Arial"/>
          <w:color w:val="000000"/>
          <w:sz w:val="23"/>
          <w:szCs w:val="23"/>
        </w:rPr>
      </w:pPr>
      <w:r>
        <w:rPr>
          <w:rFonts w:ascii="Arial" w:hAnsi="Arial" w:cs="Arial"/>
          <w:color w:val="000000"/>
          <w:sz w:val="23"/>
          <w:szCs w:val="23"/>
        </w:rPr>
        <w:t>Cardinality: One to Many</w:t>
      </w:r>
    </w:p>
    <w:p w14:paraId="6F6E3CDA" w14:textId="22DF85FD" w:rsidR="001C42A5" w:rsidRDefault="001C42A5" w:rsidP="001C42A5">
      <w:pPr>
        <w:pStyle w:val="NormalWeb"/>
        <w:spacing w:before="0" w:beforeAutospacing="0" w:after="0" w:afterAutospacing="0"/>
        <w:ind w:left="1440"/>
        <w:jc w:val="both"/>
        <w:rPr>
          <w:rFonts w:ascii="Arial" w:hAnsi="Arial" w:cs="Arial"/>
          <w:color w:val="000000"/>
          <w:sz w:val="23"/>
          <w:szCs w:val="23"/>
        </w:rPr>
      </w:pPr>
      <w:r>
        <w:rPr>
          <w:rFonts w:ascii="Arial" w:hAnsi="Arial" w:cs="Arial"/>
          <w:color w:val="000000"/>
          <w:sz w:val="23"/>
          <w:szCs w:val="23"/>
        </w:rPr>
        <w:t xml:space="preserve">A </w:t>
      </w:r>
      <w:proofErr w:type="spellStart"/>
      <w:r>
        <w:rPr>
          <w:rFonts w:ascii="Arial" w:hAnsi="Arial" w:cs="Arial"/>
          <w:color w:val="000000"/>
          <w:sz w:val="23"/>
          <w:szCs w:val="23"/>
        </w:rPr>
        <w:t>SupplierRep</w:t>
      </w:r>
      <w:proofErr w:type="spellEnd"/>
      <w:r>
        <w:rPr>
          <w:rFonts w:ascii="Arial" w:hAnsi="Arial" w:cs="Arial"/>
          <w:color w:val="000000"/>
          <w:sz w:val="23"/>
          <w:szCs w:val="23"/>
        </w:rPr>
        <w:t xml:space="preserve"> works for a </w:t>
      </w:r>
      <w:proofErr w:type="spellStart"/>
      <w:r>
        <w:rPr>
          <w:rFonts w:ascii="Arial" w:hAnsi="Arial" w:cs="Arial"/>
          <w:color w:val="000000"/>
          <w:sz w:val="23"/>
          <w:szCs w:val="23"/>
        </w:rPr>
        <w:t>SupplierCompany.There</w:t>
      </w:r>
      <w:proofErr w:type="spellEnd"/>
      <w:r>
        <w:rPr>
          <w:rFonts w:ascii="Arial" w:hAnsi="Arial" w:cs="Arial"/>
          <w:color w:val="000000"/>
          <w:sz w:val="23"/>
          <w:szCs w:val="23"/>
        </w:rPr>
        <w:t xml:space="preserve"> is a one to many relationship but a there has to be a supply company though there does not have to be a Rep as some supplies are done with out </w:t>
      </w:r>
      <w:proofErr w:type="spellStart"/>
      <w:r>
        <w:rPr>
          <w:rFonts w:ascii="Arial" w:hAnsi="Arial" w:cs="Arial"/>
          <w:color w:val="000000"/>
          <w:sz w:val="23"/>
          <w:szCs w:val="23"/>
        </w:rPr>
        <w:t>SupplierRep</w:t>
      </w:r>
      <w:proofErr w:type="spellEnd"/>
      <w:r>
        <w:rPr>
          <w:rFonts w:ascii="Arial" w:hAnsi="Arial" w:cs="Arial"/>
          <w:color w:val="000000"/>
          <w:sz w:val="23"/>
          <w:szCs w:val="23"/>
        </w:rPr>
        <w:t>.</w:t>
      </w:r>
    </w:p>
    <w:p w14:paraId="3D5FD878" w14:textId="77777777" w:rsidR="001612AA" w:rsidRDefault="001612AA" w:rsidP="001C42A5">
      <w:pPr>
        <w:pStyle w:val="NormalWeb"/>
        <w:spacing w:before="0" w:beforeAutospacing="0" w:after="0" w:afterAutospacing="0"/>
        <w:ind w:left="1440"/>
        <w:jc w:val="both"/>
        <w:rPr>
          <w:rFonts w:ascii="Arial" w:hAnsi="Arial" w:cs="Arial"/>
          <w:color w:val="000000"/>
          <w:sz w:val="23"/>
          <w:szCs w:val="23"/>
        </w:rPr>
      </w:pPr>
    </w:p>
    <w:p w14:paraId="21005AFF" w14:textId="77777777" w:rsidR="001612AA" w:rsidRDefault="001612AA" w:rsidP="001612AA">
      <w:pPr>
        <w:pStyle w:val="NormalWeb"/>
        <w:numPr>
          <w:ilvl w:val="0"/>
          <w:numId w:val="22"/>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SupplierRep</w:t>
      </w:r>
      <w:proofErr w:type="spellEnd"/>
      <w:r>
        <w:rPr>
          <w:rFonts w:ascii="Arial" w:hAnsi="Arial" w:cs="Arial"/>
          <w:b/>
          <w:bCs/>
          <w:color w:val="000000"/>
          <w:sz w:val="23"/>
          <w:szCs w:val="23"/>
        </w:rPr>
        <w:t xml:space="preserve"> – Project</w:t>
      </w:r>
    </w:p>
    <w:p w14:paraId="25AFB597" w14:textId="2B355948" w:rsidR="001612AA" w:rsidRDefault="001612AA" w:rsidP="001612AA">
      <w:pPr>
        <w:pStyle w:val="NormalWeb"/>
        <w:spacing w:before="0" w:beforeAutospacing="0" w:after="0" w:afterAutospacing="0"/>
        <w:ind w:left="720"/>
        <w:jc w:val="both"/>
        <w:textAlignment w:val="baseline"/>
        <w:rPr>
          <w:rFonts w:ascii="Arial" w:hAnsi="Arial" w:cs="Arial"/>
          <w:bCs/>
          <w:color w:val="000000"/>
          <w:sz w:val="23"/>
          <w:szCs w:val="23"/>
        </w:rPr>
      </w:pPr>
      <w:r w:rsidRPr="001C42A5">
        <w:rPr>
          <w:rFonts w:ascii="Arial" w:hAnsi="Arial" w:cs="Arial"/>
          <w:bCs/>
          <w:color w:val="000000"/>
          <w:sz w:val="23"/>
          <w:szCs w:val="23"/>
        </w:rPr>
        <w:t>Cardinality</w:t>
      </w:r>
      <w:r>
        <w:rPr>
          <w:rFonts w:ascii="Arial" w:hAnsi="Arial" w:cs="Arial"/>
          <w:bCs/>
          <w:color w:val="000000"/>
          <w:sz w:val="23"/>
          <w:szCs w:val="23"/>
        </w:rPr>
        <w:t>: One to Many</w:t>
      </w:r>
    </w:p>
    <w:p w14:paraId="53429BCD" w14:textId="64248677" w:rsidR="001612AA" w:rsidRDefault="001612AA" w:rsidP="001612AA">
      <w:pPr>
        <w:pStyle w:val="NormalWeb"/>
        <w:spacing w:before="0" w:beforeAutospacing="0" w:after="0" w:afterAutospacing="0"/>
        <w:ind w:left="1440"/>
        <w:jc w:val="both"/>
        <w:rPr>
          <w:rFonts w:ascii="Arial" w:hAnsi="Arial" w:cs="Arial"/>
          <w:color w:val="000000"/>
          <w:sz w:val="23"/>
          <w:szCs w:val="23"/>
        </w:rPr>
      </w:pPr>
      <w:r>
        <w:rPr>
          <w:rFonts w:ascii="Arial" w:hAnsi="Arial" w:cs="Arial"/>
          <w:color w:val="000000"/>
          <w:sz w:val="23"/>
          <w:szCs w:val="23"/>
        </w:rPr>
        <w:t xml:space="preserve">Each project has to have a to be supplied and these supplies can be from many different suppliers thus there is one to many relation between </w:t>
      </w:r>
      <w:proofErr w:type="spellStart"/>
      <w:r>
        <w:rPr>
          <w:rFonts w:ascii="Arial" w:hAnsi="Arial" w:cs="Arial"/>
          <w:color w:val="000000"/>
          <w:sz w:val="23"/>
          <w:szCs w:val="23"/>
        </w:rPr>
        <w:t>SuppliersRep</w:t>
      </w:r>
      <w:proofErr w:type="spellEnd"/>
      <w:r>
        <w:rPr>
          <w:rFonts w:ascii="Arial" w:hAnsi="Arial" w:cs="Arial"/>
          <w:color w:val="000000"/>
          <w:sz w:val="23"/>
          <w:szCs w:val="23"/>
        </w:rPr>
        <w:t xml:space="preserve"> and Projects</w:t>
      </w:r>
      <w:r w:rsidR="0048223D">
        <w:rPr>
          <w:rFonts w:ascii="Arial" w:hAnsi="Arial" w:cs="Arial"/>
          <w:color w:val="000000"/>
          <w:sz w:val="23"/>
          <w:szCs w:val="23"/>
        </w:rPr>
        <w:t xml:space="preserve"> </w:t>
      </w:r>
      <w:r>
        <w:rPr>
          <w:rFonts w:ascii="Arial" w:hAnsi="Arial" w:cs="Arial"/>
          <w:color w:val="000000"/>
          <w:sz w:val="23"/>
          <w:szCs w:val="23"/>
        </w:rPr>
        <w:t>(This resolve the many to many problem)</w:t>
      </w:r>
      <w:proofErr w:type="gramStart"/>
      <w:r>
        <w:rPr>
          <w:rFonts w:ascii="Arial" w:hAnsi="Arial" w:cs="Arial"/>
          <w:color w:val="000000"/>
          <w:sz w:val="23"/>
          <w:szCs w:val="23"/>
        </w:rPr>
        <w:t>.</w:t>
      </w:r>
      <w:proofErr w:type="spellStart"/>
      <w:r>
        <w:rPr>
          <w:rFonts w:ascii="Arial" w:hAnsi="Arial" w:cs="Arial"/>
          <w:color w:val="000000"/>
          <w:sz w:val="23"/>
          <w:szCs w:val="23"/>
        </w:rPr>
        <w:t>Theres</w:t>
      </w:r>
      <w:proofErr w:type="spellEnd"/>
      <w:proofErr w:type="gramEnd"/>
      <w:r>
        <w:rPr>
          <w:rFonts w:ascii="Arial" w:hAnsi="Arial" w:cs="Arial"/>
          <w:color w:val="000000"/>
          <w:sz w:val="23"/>
          <w:szCs w:val="23"/>
        </w:rPr>
        <w:t xml:space="preserve"> is how ever a 0 to one relationship as there does not have to be supplies to a project as some projects might not need supplies.</w:t>
      </w:r>
    </w:p>
    <w:p w14:paraId="47343C5D" w14:textId="129DD2A4" w:rsidR="00A17212" w:rsidRDefault="001C42A5" w:rsidP="001C42A5">
      <w:pPr>
        <w:pStyle w:val="NormalWeb"/>
        <w:spacing w:before="0" w:beforeAutospacing="0" w:after="0" w:afterAutospacing="0"/>
        <w:ind w:left="720"/>
        <w:jc w:val="both"/>
        <w:textAlignment w:val="baseline"/>
        <w:rPr>
          <w:rFonts w:ascii="Arial" w:hAnsi="Arial" w:cs="Arial"/>
          <w:b/>
          <w:bCs/>
          <w:color w:val="000000"/>
          <w:sz w:val="23"/>
          <w:szCs w:val="23"/>
        </w:rPr>
      </w:pPr>
      <w:r>
        <w:rPr>
          <w:rFonts w:ascii="Arial" w:hAnsi="Arial" w:cs="Arial"/>
          <w:b/>
          <w:bCs/>
          <w:color w:val="000000"/>
          <w:sz w:val="23"/>
          <w:szCs w:val="23"/>
        </w:rPr>
        <w:t xml:space="preserve"> </w:t>
      </w:r>
    </w:p>
    <w:p w14:paraId="288C5DBE" w14:textId="32A08607" w:rsidR="00A17212" w:rsidRPr="001612AA" w:rsidRDefault="001612AA" w:rsidP="001612AA">
      <w:pPr>
        <w:pStyle w:val="NormalWeb"/>
        <w:spacing w:before="0" w:beforeAutospacing="0" w:after="0" w:afterAutospacing="0"/>
        <w:jc w:val="both"/>
        <w:textAlignment w:val="baseline"/>
        <w:rPr>
          <w:rFonts w:ascii="Arial" w:hAnsi="Arial" w:cs="Arial"/>
          <w:b/>
          <w:bCs/>
          <w:color w:val="000000"/>
          <w:sz w:val="23"/>
          <w:szCs w:val="23"/>
        </w:rPr>
      </w:pPr>
      <w:r>
        <w:rPr>
          <w:rFonts w:ascii="Arial" w:hAnsi="Arial" w:cs="Arial"/>
          <w:bCs/>
          <w:color w:val="000000"/>
          <w:sz w:val="23"/>
          <w:szCs w:val="23"/>
        </w:rPr>
        <w:tab/>
      </w:r>
    </w:p>
    <w:p w14:paraId="2187A7BB" w14:textId="05FD8314" w:rsidR="000F4989" w:rsidRDefault="00A17212" w:rsidP="001612AA">
      <w:pPr>
        <w:pStyle w:val="NormalWeb"/>
        <w:numPr>
          <w:ilvl w:val="0"/>
          <w:numId w:val="23"/>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BudgetCodes</w:t>
      </w:r>
      <w:proofErr w:type="spellEnd"/>
      <w:r>
        <w:rPr>
          <w:rFonts w:ascii="Arial" w:hAnsi="Arial" w:cs="Arial"/>
          <w:b/>
          <w:bCs/>
          <w:color w:val="000000"/>
          <w:sz w:val="23"/>
          <w:szCs w:val="23"/>
        </w:rPr>
        <w:t xml:space="preserve"> </w:t>
      </w:r>
      <w:r w:rsidR="000F4989">
        <w:rPr>
          <w:rFonts w:ascii="Arial" w:hAnsi="Arial" w:cs="Arial"/>
          <w:b/>
          <w:bCs/>
          <w:color w:val="000000"/>
          <w:sz w:val="23"/>
          <w:szCs w:val="23"/>
        </w:rPr>
        <w:t>–</w:t>
      </w:r>
      <w:r>
        <w:rPr>
          <w:rFonts w:ascii="Arial" w:hAnsi="Arial" w:cs="Arial"/>
          <w:b/>
          <w:bCs/>
          <w:color w:val="000000"/>
          <w:sz w:val="23"/>
          <w:szCs w:val="23"/>
        </w:rPr>
        <w:t xml:space="preserve"> Department</w:t>
      </w:r>
    </w:p>
    <w:p w14:paraId="5F3CAD7F" w14:textId="763172A3" w:rsidR="000F4989" w:rsidRDefault="00A17212" w:rsidP="000F4989">
      <w:pPr>
        <w:pStyle w:val="NormalWeb"/>
        <w:spacing w:before="0" w:beforeAutospacing="0" w:after="0" w:afterAutospacing="0"/>
        <w:ind w:left="720"/>
        <w:jc w:val="both"/>
        <w:rPr>
          <w:rFonts w:ascii="Arial" w:hAnsi="Arial" w:cs="Arial"/>
          <w:color w:val="000000"/>
          <w:sz w:val="23"/>
          <w:szCs w:val="23"/>
        </w:rPr>
      </w:pPr>
      <w:r>
        <w:rPr>
          <w:rFonts w:ascii="Arial" w:hAnsi="Arial" w:cs="Arial"/>
          <w:b/>
          <w:bCs/>
          <w:color w:val="000000"/>
          <w:sz w:val="23"/>
          <w:szCs w:val="23"/>
        </w:rPr>
        <w:t xml:space="preserve"> </w:t>
      </w:r>
      <w:r w:rsidR="000F4989">
        <w:rPr>
          <w:rFonts w:ascii="Arial" w:hAnsi="Arial" w:cs="Arial"/>
          <w:color w:val="000000"/>
          <w:sz w:val="23"/>
          <w:szCs w:val="23"/>
        </w:rPr>
        <w:t>Cardinality:</w:t>
      </w:r>
      <w:r w:rsidR="001612AA">
        <w:rPr>
          <w:rFonts w:ascii="Arial" w:hAnsi="Arial" w:cs="Arial"/>
          <w:color w:val="000000"/>
          <w:sz w:val="23"/>
          <w:szCs w:val="23"/>
        </w:rPr>
        <w:t xml:space="preserve"> One to Many</w:t>
      </w:r>
    </w:p>
    <w:p w14:paraId="6FD41D29" w14:textId="53E3E902" w:rsidR="00A17212" w:rsidRDefault="00A17212" w:rsidP="000F4989">
      <w:pPr>
        <w:pStyle w:val="NormalWeb"/>
        <w:spacing w:before="0" w:beforeAutospacing="0" w:after="0" w:afterAutospacing="0"/>
        <w:ind w:left="720"/>
        <w:jc w:val="both"/>
        <w:textAlignment w:val="baseline"/>
        <w:rPr>
          <w:rFonts w:ascii="Arial" w:hAnsi="Arial" w:cs="Arial"/>
          <w:color w:val="000000"/>
          <w:sz w:val="23"/>
          <w:szCs w:val="23"/>
        </w:rPr>
      </w:pPr>
      <w:r>
        <w:rPr>
          <w:rFonts w:ascii="Arial" w:hAnsi="Arial" w:cs="Arial"/>
          <w:b/>
          <w:bCs/>
          <w:color w:val="000000"/>
          <w:sz w:val="23"/>
          <w:szCs w:val="23"/>
        </w:rPr>
        <w:t> </w:t>
      </w:r>
      <w:r w:rsidR="000F4989">
        <w:rPr>
          <w:rFonts w:ascii="Arial" w:hAnsi="Arial" w:cs="Arial"/>
          <w:b/>
          <w:bCs/>
          <w:color w:val="000000"/>
          <w:sz w:val="23"/>
          <w:szCs w:val="23"/>
        </w:rPr>
        <w:tab/>
      </w:r>
      <w:r>
        <w:rPr>
          <w:rFonts w:ascii="Arial" w:hAnsi="Arial" w:cs="Arial"/>
          <w:color w:val="000000"/>
          <w:sz w:val="23"/>
          <w:szCs w:val="23"/>
        </w:rPr>
        <w:t xml:space="preserve">There can be 0 or many budget codes belonging to a specific department 1. </w:t>
      </w:r>
    </w:p>
    <w:p w14:paraId="3CBDAEB3" w14:textId="77777777" w:rsidR="000F4989" w:rsidRPr="000F4989" w:rsidRDefault="000F4989" w:rsidP="000F4989">
      <w:pPr>
        <w:pStyle w:val="NormalWeb"/>
        <w:spacing w:before="0" w:beforeAutospacing="0" w:after="0" w:afterAutospacing="0"/>
        <w:jc w:val="both"/>
        <w:textAlignment w:val="baseline"/>
        <w:rPr>
          <w:rFonts w:ascii="Arial" w:hAnsi="Arial" w:cs="Arial"/>
          <w:b/>
          <w:bCs/>
          <w:color w:val="000000"/>
          <w:sz w:val="23"/>
          <w:szCs w:val="23"/>
        </w:rPr>
      </w:pPr>
    </w:p>
    <w:p w14:paraId="376FA0FC"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1420F610" w14:textId="11929AD8" w:rsidR="000F4989" w:rsidRPr="000F4989" w:rsidRDefault="00A17212" w:rsidP="000F4989">
      <w:pPr>
        <w:pStyle w:val="NormalWeb"/>
        <w:numPr>
          <w:ilvl w:val="0"/>
          <w:numId w:val="24"/>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BudgetCodes</w:t>
      </w:r>
      <w:proofErr w:type="spellEnd"/>
      <w:r>
        <w:rPr>
          <w:rFonts w:ascii="Arial" w:hAnsi="Arial" w:cs="Arial"/>
          <w:b/>
          <w:bCs/>
          <w:color w:val="000000"/>
          <w:sz w:val="23"/>
          <w:szCs w:val="23"/>
        </w:rPr>
        <w:t>- Projects</w:t>
      </w:r>
    </w:p>
    <w:p w14:paraId="17F77732" w14:textId="4237EAA4" w:rsidR="000F4989" w:rsidRDefault="000F4989" w:rsidP="000F4989">
      <w:pPr>
        <w:pStyle w:val="NormalWeb"/>
        <w:spacing w:before="0" w:beforeAutospacing="0" w:after="0" w:afterAutospacing="0"/>
        <w:ind w:left="720"/>
        <w:jc w:val="both"/>
        <w:rPr>
          <w:rFonts w:ascii="Arial" w:hAnsi="Arial" w:cs="Arial"/>
          <w:color w:val="000000"/>
          <w:sz w:val="23"/>
          <w:szCs w:val="23"/>
        </w:rPr>
      </w:pPr>
      <w:r>
        <w:rPr>
          <w:rFonts w:ascii="Arial" w:hAnsi="Arial" w:cs="Arial"/>
          <w:color w:val="000000"/>
          <w:sz w:val="23"/>
          <w:szCs w:val="23"/>
        </w:rPr>
        <w:t>Cardinality:</w:t>
      </w:r>
      <w:r w:rsidR="001612AA">
        <w:rPr>
          <w:rFonts w:ascii="Arial" w:hAnsi="Arial" w:cs="Arial"/>
          <w:color w:val="000000"/>
          <w:sz w:val="23"/>
          <w:szCs w:val="23"/>
        </w:rPr>
        <w:t xml:space="preserve"> One To One</w:t>
      </w:r>
    </w:p>
    <w:p w14:paraId="4F9150A3" w14:textId="51D2840E" w:rsidR="00A17212" w:rsidRDefault="00A17212" w:rsidP="001612AA">
      <w:pPr>
        <w:pStyle w:val="NormalWeb"/>
        <w:spacing w:before="0" w:beforeAutospacing="0" w:after="0" w:afterAutospacing="0"/>
        <w:ind w:left="720" w:firstLine="720"/>
        <w:jc w:val="both"/>
      </w:pPr>
      <w:r>
        <w:rPr>
          <w:rFonts w:ascii="Arial" w:hAnsi="Arial" w:cs="Arial"/>
          <w:color w:val="000000"/>
          <w:sz w:val="23"/>
          <w:szCs w:val="23"/>
        </w:rPr>
        <w:t>There can be 0 or many budget codes belonging to a specific project 1.</w:t>
      </w:r>
    </w:p>
    <w:p w14:paraId="14CF569B"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713A4688" w14:textId="77777777" w:rsidR="00A17212" w:rsidRDefault="00A17212" w:rsidP="00A17212">
      <w:pPr>
        <w:pStyle w:val="NormalWeb"/>
        <w:numPr>
          <w:ilvl w:val="0"/>
          <w:numId w:val="25"/>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Expense sheets - Budget Codes</w:t>
      </w:r>
    </w:p>
    <w:p w14:paraId="3766FC76" w14:textId="45CC1B16" w:rsidR="000F4989" w:rsidRPr="000F4989" w:rsidRDefault="000F4989" w:rsidP="000F4989">
      <w:pPr>
        <w:pStyle w:val="NormalWeb"/>
        <w:spacing w:before="0" w:beforeAutospacing="0" w:after="0" w:afterAutospacing="0"/>
        <w:ind w:left="720"/>
        <w:jc w:val="both"/>
        <w:textAlignment w:val="baseline"/>
        <w:rPr>
          <w:rFonts w:ascii="Arial" w:hAnsi="Arial" w:cs="Arial"/>
          <w:bCs/>
          <w:color w:val="000000"/>
          <w:sz w:val="23"/>
          <w:szCs w:val="23"/>
        </w:rPr>
      </w:pPr>
      <w:r w:rsidRPr="000F4989">
        <w:rPr>
          <w:rFonts w:ascii="Arial" w:hAnsi="Arial" w:cs="Arial"/>
          <w:bCs/>
          <w:color w:val="000000"/>
          <w:sz w:val="23"/>
          <w:szCs w:val="23"/>
        </w:rPr>
        <w:t>Cardinality</w:t>
      </w:r>
      <w:r>
        <w:rPr>
          <w:rFonts w:ascii="Arial" w:hAnsi="Arial" w:cs="Arial"/>
          <w:bCs/>
          <w:color w:val="000000"/>
          <w:sz w:val="23"/>
          <w:szCs w:val="23"/>
        </w:rPr>
        <w:t>:</w:t>
      </w:r>
      <w:r w:rsidR="001612AA">
        <w:rPr>
          <w:rFonts w:ascii="Arial" w:hAnsi="Arial" w:cs="Arial"/>
          <w:bCs/>
          <w:color w:val="000000"/>
          <w:sz w:val="23"/>
          <w:szCs w:val="23"/>
        </w:rPr>
        <w:t xml:space="preserve"> One to Many</w:t>
      </w:r>
    </w:p>
    <w:p w14:paraId="63B0C185" w14:textId="0EFE2731"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sidR="000F4989">
        <w:rPr>
          <w:rStyle w:val="apple-tab-span"/>
          <w:rFonts w:ascii="Arial" w:hAnsi="Arial" w:cs="Arial"/>
          <w:b/>
          <w:bCs/>
          <w:color w:val="000000"/>
          <w:sz w:val="23"/>
          <w:szCs w:val="23"/>
        </w:rPr>
        <w:tab/>
      </w:r>
      <w:r>
        <w:rPr>
          <w:rFonts w:ascii="Arial" w:hAnsi="Arial" w:cs="Arial"/>
          <w:color w:val="000000"/>
          <w:sz w:val="23"/>
          <w:szCs w:val="23"/>
        </w:rPr>
        <w:t>There can be 0 or many budget codes belonging to a</w:t>
      </w:r>
      <w:r w:rsidR="00D537E3">
        <w:rPr>
          <w:rFonts w:ascii="Arial" w:hAnsi="Arial" w:cs="Arial"/>
          <w:color w:val="000000"/>
          <w:sz w:val="23"/>
          <w:szCs w:val="23"/>
        </w:rPr>
        <w:t>n</w:t>
      </w:r>
      <w:r>
        <w:rPr>
          <w:rFonts w:ascii="Arial" w:hAnsi="Arial" w:cs="Arial"/>
          <w:color w:val="000000"/>
          <w:sz w:val="23"/>
          <w:szCs w:val="23"/>
        </w:rPr>
        <w:t xml:space="preserve"> expense sheet 1.</w:t>
      </w:r>
    </w:p>
    <w:p w14:paraId="0EFCFDBC" w14:textId="77777777" w:rsidR="00A17212" w:rsidRDefault="00A17212" w:rsidP="00A17212">
      <w:pPr>
        <w:spacing w:after="240"/>
        <w:rPr>
          <w:rFonts w:eastAsia="Times New Roman" w:cs="Times New Roman"/>
        </w:rPr>
      </w:pPr>
    </w:p>
    <w:p w14:paraId="1A9ED6C9" w14:textId="77777777" w:rsidR="00A17212" w:rsidRDefault="00A17212" w:rsidP="00A17212">
      <w:pPr>
        <w:pStyle w:val="NormalWeb"/>
        <w:spacing w:before="0" w:beforeAutospacing="0" w:after="0" w:afterAutospacing="0"/>
      </w:pPr>
      <w:r>
        <w:rPr>
          <w:rFonts w:ascii="Arial" w:hAnsi="Arial" w:cs="Arial"/>
          <w:b/>
          <w:bCs/>
          <w:color w:val="FF0000"/>
          <w:sz w:val="23"/>
          <w:szCs w:val="23"/>
        </w:rPr>
        <w:t>Cristiano</w:t>
      </w:r>
      <w:r>
        <w:rPr>
          <w:rFonts w:ascii="Arial" w:hAnsi="Arial" w:cs="Arial"/>
          <w:color w:val="FF0000"/>
          <w:sz w:val="23"/>
          <w:szCs w:val="23"/>
        </w:rPr>
        <w:t>: mention the external data sources!</w:t>
      </w:r>
    </w:p>
    <w:p w14:paraId="5AA2AD6B" w14:textId="77777777" w:rsidR="00A17212" w:rsidRDefault="00A17212" w:rsidP="00A17212">
      <w:pPr>
        <w:rPr>
          <w:rFonts w:eastAsia="Times New Roman" w:cs="Times New Roman"/>
        </w:rPr>
      </w:pPr>
    </w:p>
    <w:p w14:paraId="2DE3B7E4" w14:textId="77777777" w:rsidR="00A17212" w:rsidRDefault="00A17212" w:rsidP="00A17212">
      <w:pPr>
        <w:pStyle w:val="NormalWeb"/>
        <w:spacing w:before="0" w:beforeAutospacing="0" w:after="0" w:afterAutospacing="0"/>
      </w:pPr>
      <w:proofErr w:type="spellStart"/>
      <w:r>
        <w:rPr>
          <w:rFonts w:ascii="Arial" w:hAnsi="Arial" w:cs="Arial"/>
          <w:color w:val="FF0000"/>
          <w:sz w:val="23"/>
          <w:szCs w:val="23"/>
        </w:rPr>
        <w:t>Unistats</w:t>
      </w:r>
      <w:proofErr w:type="spellEnd"/>
      <w:r>
        <w:rPr>
          <w:rFonts w:ascii="Arial" w:hAnsi="Arial" w:cs="Arial"/>
          <w:color w:val="FF0000"/>
          <w:sz w:val="23"/>
          <w:szCs w:val="23"/>
        </w:rPr>
        <w:t xml:space="preserve"> like external stats on the university</w:t>
      </w:r>
    </w:p>
    <w:p w14:paraId="14126D63" w14:textId="77777777" w:rsidR="00A17212" w:rsidRDefault="00A17212" w:rsidP="00A17212">
      <w:pPr>
        <w:pStyle w:val="NormalWeb"/>
        <w:spacing w:before="0" w:beforeAutospacing="0" w:after="0" w:afterAutospacing="0"/>
      </w:pPr>
      <w:r>
        <w:rPr>
          <w:rFonts w:ascii="Arial" w:hAnsi="Arial" w:cs="Arial"/>
          <w:color w:val="FF0000"/>
          <w:sz w:val="23"/>
          <w:szCs w:val="23"/>
        </w:rPr>
        <w:t>How many student where registered per year from different data marts.</w:t>
      </w:r>
    </w:p>
    <w:p w14:paraId="21FB345A" w14:textId="77777777" w:rsidR="00A17212" w:rsidRDefault="00A17212" w:rsidP="00A17212">
      <w:pPr>
        <w:spacing w:after="240"/>
        <w:rPr>
          <w:rFonts w:eastAsia="Times New Roman" w:cs="Times New Roman"/>
        </w:rPr>
      </w:pPr>
    </w:p>
    <w:p w14:paraId="71F8CE57" w14:textId="7AE36605" w:rsidR="00F40AFE" w:rsidRDefault="002927AF" w:rsidP="00AB5A02">
      <w:pPr>
        <w:jc w:val="center"/>
      </w:pPr>
      <w:r>
        <w:rPr>
          <w:noProof/>
          <w:lang w:eastAsia="en-GB"/>
        </w:rPr>
        <w:lastRenderedPageBreak/>
        <w:pict w14:anchorId="65C8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95pt;height:522.55pt">
            <v:imagedata r:id="rId13" o:title="Final_ERD_v5"/>
          </v:shape>
        </w:pict>
      </w:r>
    </w:p>
    <w:p w14:paraId="7D01B71B" w14:textId="77777777" w:rsidR="00F40AFE" w:rsidRDefault="00F40AFE" w:rsidP="002E167D">
      <w:pPr>
        <w:jc w:val="both"/>
        <w:sectPr w:rsidR="00F40AFE" w:rsidSect="007A0B6B">
          <w:type w:val="continuous"/>
          <w:pgSz w:w="11906" w:h="16838"/>
          <w:pgMar w:top="720" w:right="707" w:bottom="720" w:left="720" w:header="708" w:footer="708" w:gutter="0"/>
          <w:cols w:space="708"/>
          <w:titlePg/>
          <w:docGrid w:linePitch="360"/>
        </w:sectPr>
      </w:pPr>
    </w:p>
    <w:p w14:paraId="742F973A" w14:textId="0F20AAD2" w:rsidR="002045A8" w:rsidRDefault="000F4989" w:rsidP="00F84728">
      <w:pPr>
        <w:pStyle w:val="Heading2"/>
      </w:pPr>
      <w:bookmarkStart w:id="14" w:name="_Toc282872853"/>
      <w:bookmarkEnd w:id="10"/>
      <w:bookmarkEnd w:id="11"/>
      <w:r>
        <w:lastRenderedPageBreak/>
        <w:t>2.2 Advantages and disadvantages of u</w:t>
      </w:r>
      <w:r w:rsidR="002045A8">
        <w:t>sing a Data Warehouse</w:t>
      </w:r>
      <w:bookmarkEnd w:id="14"/>
    </w:p>
    <w:p w14:paraId="7E1CF48A" w14:textId="77777777" w:rsidR="000F4989" w:rsidRPr="000F4989" w:rsidRDefault="000F4989" w:rsidP="000F4989"/>
    <w:p w14:paraId="02ACF5AE" w14:textId="1E4CFC36" w:rsidR="000406B3"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p w14:paraId="473242A4" w14:textId="0A9BB10A" w:rsidR="000F4989" w:rsidRDefault="0048223D" w:rsidP="000F4989">
      <w:pPr>
        <w:pStyle w:val="Heading2"/>
      </w:pPr>
      <w:bookmarkStart w:id="15" w:name="_Toc282872854"/>
      <w:r>
        <w:t>2.3</w:t>
      </w:r>
      <w:r w:rsidR="000F4989">
        <w:t xml:space="preserve"> Table of Comparison</w:t>
      </w:r>
      <w:bookmarkEnd w:id="15"/>
    </w:p>
    <w:p w14:paraId="5DEA3C6C" w14:textId="77777777" w:rsidR="000F4989" w:rsidRPr="000F4989" w:rsidRDefault="000F4989" w:rsidP="000F4989"/>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CB40E1">
            <w:pPr>
              <w:rPr>
                <w:del w:id="16" w:author="Cristiano Maia" w:date="2014-11-26T10:07:00Z"/>
              </w:rPr>
            </w:pPr>
            <w:del w:id="17"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CB40E1">
            <w:pPr>
              <w:rPr>
                <w:del w:id="18" w:author="Cristiano Maia" w:date="2014-11-26T10:07:00Z"/>
                <w:lang w:val="en-US"/>
              </w:rPr>
            </w:pPr>
          </w:p>
          <w:p w14:paraId="4B3BA10C" w14:textId="7326D0E4" w:rsidR="000406B3" w:rsidRPr="000406B3" w:rsidDel="00697A12" w:rsidRDefault="000406B3" w:rsidP="00CB40E1">
            <w:pPr>
              <w:rPr>
                <w:del w:id="19" w:author="Cristiano Maia" w:date="2014-11-26T10:07:00Z"/>
                <w:lang w:val="en-US"/>
              </w:rPr>
            </w:pPr>
          </w:p>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291AA328" w14:textId="29955A9A" w:rsidR="000406B3" w:rsidRPr="000406B3" w:rsidDel="00697A12" w:rsidRDefault="000406B3" w:rsidP="00CB40E1">
            <w:pPr>
              <w:rPr>
                <w:del w:id="20" w:author="Cristiano Maia" w:date="2014-11-26T10:07:00Z"/>
              </w:rPr>
            </w:pPr>
            <w:del w:id="21"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CB40E1">
            <w:pPr>
              <w:rPr>
                <w:del w:id="22" w:author="Cristiano Maia" w:date="2014-11-26T10:07:00Z"/>
                <w:lang w:val="en-US"/>
              </w:rPr>
            </w:pPr>
          </w:p>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rPr>
          <w:ins w:id="23" w:author="Cristiano Maia" w:date="2014-11-26T10:07:00Z"/>
        </w:trPr>
        <w:tc>
          <w:tcPr>
            <w:tcW w:w="4621" w:type="dxa"/>
          </w:tcPr>
          <w:p w14:paraId="505A6F73" w14:textId="735142FD" w:rsidR="00697A12" w:rsidRPr="00697A12" w:rsidRDefault="00697A12" w:rsidP="00CB40E1">
            <w:pPr>
              <w:keepNext/>
              <w:keepLines/>
              <w:spacing w:before="200" w:line="259" w:lineRule="auto"/>
              <w:outlineLvl w:val="3"/>
              <w:rPr>
                <w:ins w:id="24" w:author="Cristiano Maia" w:date="2014-11-26T10:07:00Z"/>
                <w:rPrChange w:id="25" w:author="Cristiano Maia" w:date="2014-11-26T10:07:00Z">
                  <w:rPr>
                    <w:ins w:id="26" w:author="Cristiano Maia" w:date="2014-11-26T10:07:00Z"/>
                    <w:rFonts w:asciiTheme="majorHAnsi" w:eastAsiaTheme="majorEastAsia" w:hAnsiTheme="majorHAnsi" w:cstheme="majorBidi"/>
                    <w:b/>
                    <w:bCs/>
                    <w:i/>
                    <w:iCs/>
                    <w:color w:val="5B9BD5" w:themeColor="accent1"/>
                    <w:sz w:val="20"/>
                    <w:szCs w:val="20"/>
                    <w:lang w:val="en-US"/>
                  </w:rPr>
                </w:rPrChange>
              </w:rPr>
            </w:pPr>
            <w:ins w:id="27"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rPr>
                <w:ins w:id="28" w:author="Cristiano Maia" w:date="2014-11-26T10:07:00Z"/>
              </w:rPr>
              <w:pPrChange w:id="29" w:author="Cristiano Maia" w:date="2014-11-26T10:07:00Z">
                <w:pPr>
                  <w:keepNext/>
                  <w:spacing w:after="160" w:line="259" w:lineRule="auto"/>
                  <w:jc w:val="both"/>
                </w:pPr>
              </w:pPrChange>
            </w:pPr>
            <w:ins w:id="30"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0F4989">
      <w:pPr>
        <w:pStyle w:val="Caption"/>
        <w:rPr>
          <w:b/>
          <w:bCs/>
        </w:rPr>
      </w:pPr>
      <w:r>
        <w:t xml:space="preserve">Table </w:t>
      </w:r>
      <w:r w:rsidR="002927AF">
        <w:fldChar w:fldCharType="begin"/>
      </w:r>
      <w:r w:rsidR="002927AF">
        <w:instrText xml:space="preserve"> SEQ Table \* ARABIC </w:instrText>
      </w:r>
      <w:r w:rsidR="002927AF">
        <w:fldChar w:fldCharType="separate"/>
      </w:r>
      <w:r w:rsidR="00F25D59">
        <w:rPr>
          <w:noProof/>
        </w:rPr>
        <w:t>1</w:t>
      </w:r>
      <w:r w:rsidR="002927AF">
        <w:rPr>
          <w:noProof/>
        </w:rPr>
        <w:fldChar w:fldCharType="end"/>
      </w:r>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t>
      </w:r>
      <w:r w:rsidR="00E72892">
        <w:lastRenderedPageBreak/>
        <w:t xml:space="preserve">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70B3D48E" w14:textId="3DEE34F0" w:rsidR="0048223D" w:rsidRDefault="002045A8" w:rsidP="006B04D6">
      <w:pPr>
        <w:jc w:val="both"/>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r w:rsidR="00E109E8">
        <w:t>A Data Warehouse is also very slow.</w:t>
      </w:r>
    </w:p>
    <w:p w14:paraId="163167CA" w14:textId="27E822F1" w:rsidR="00E109E8" w:rsidRPr="00297F9B" w:rsidRDefault="0048223D" w:rsidP="00297F9B">
      <w:pPr>
        <w:pStyle w:val="Heading1"/>
        <w:rPr>
          <w:color w:val="auto"/>
        </w:rPr>
      </w:pPr>
      <w:bookmarkStart w:id="31" w:name="_Toc282872855"/>
      <w:r>
        <w:t>3. Data Mart Design</w:t>
      </w:r>
      <w:bookmarkEnd w:id="31"/>
    </w:p>
    <w:p w14:paraId="72477F3B" w14:textId="77777777" w:rsidR="003B0680" w:rsidRDefault="003B0680" w:rsidP="003B0680"/>
    <w:p w14:paraId="57052E2A" w14:textId="016AFBD4" w:rsidR="00297F9B" w:rsidRPr="003B0680" w:rsidRDefault="00297F9B" w:rsidP="003B0680">
      <w:r>
        <w:t>A specific data that is useful to a set of users in a corporate wide setting. This is normally broken down into finance, marketing and sales mart.</w:t>
      </w:r>
    </w:p>
    <w:p w14:paraId="26BE5AD5" w14:textId="04D3F3DC" w:rsidR="00FB262C" w:rsidRPr="00FB262C" w:rsidRDefault="003B0680" w:rsidP="00297F9B">
      <w:r w:rsidRPr="003B0680">
        <w:t>http://www.peopleinaid.org/pool/files/hhr/HHRAfrica2014/HHRAfrica-KimberleyRyan-HRmetrics-UchennaBassey.pdf</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76F61A82" w14:textId="4FEFF46C" w:rsidR="00E109E8" w:rsidRDefault="00297F9B" w:rsidP="00E109E8">
      <w:pPr>
        <w:pStyle w:val="Heading2"/>
      </w:pPr>
      <w:bookmarkStart w:id="32" w:name="_Toc282872856"/>
      <w:r>
        <w:t>3</w:t>
      </w:r>
      <w:r w:rsidR="00E109E8">
        <w:t>.1 The identification of two subject areas, identified during 2, which would be of benefit to the managers your organisation.</w:t>
      </w:r>
      <w:bookmarkEnd w:id="32"/>
    </w:p>
    <w:p w14:paraId="657F1958" w14:textId="77777777" w:rsidR="00E109E8" w:rsidRPr="00750FDE" w:rsidRDefault="00E109E8" w:rsidP="00E109E8">
      <w:pPr>
        <w:rPr>
          <w:sz w:val="24"/>
          <w:szCs w:val="24"/>
        </w:rPr>
      </w:pPr>
      <w:r w:rsidRPr="00750FDE">
        <w:rPr>
          <w:sz w:val="24"/>
          <w:szCs w:val="24"/>
        </w:rPr>
        <w:t>Event Analysis</w:t>
      </w:r>
    </w:p>
    <w:p w14:paraId="6B562150" w14:textId="5A3952A6" w:rsidR="00E109E8" w:rsidRDefault="0048223D" w:rsidP="00E109E8">
      <w:r>
        <w:t>One of the objectives and keeping inline with the University strategy is to increase the amount of students who would actually attend the University. This can be directly measured by to the success rate of the events held at University. Keeping track of the amount of events and the most successful event types at each location over time will allow us valuable intelligence has to how to plan for future marketing events.</w:t>
      </w:r>
    </w:p>
    <w:p w14:paraId="1731718A" w14:textId="77777777" w:rsidR="0048223D" w:rsidRDefault="0048223D" w:rsidP="00E109E8"/>
    <w:p w14:paraId="4380A0EF" w14:textId="56034526" w:rsidR="00297F9B" w:rsidRDefault="00297F9B" w:rsidP="00E109E8">
      <w:r>
        <w:br w:type="page"/>
      </w:r>
    </w:p>
    <w:p w14:paraId="5680B645" w14:textId="77777777" w:rsidR="00297F9B" w:rsidRDefault="00297F9B" w:rsidP="00E109E8"/>
    <w:p w14:paraId="1D9F5F22" w14:textId="39E04224" w:rsidR="00E109E8" w:rsidRPr="00750FDE" w:rsidRDefault="00E109E8" w:rsidP="00E109E8">
      <w:pPr>
        <w:rPr>
          <w:sz w:val="24"/>
          <w:szCs w:val="24"/>
        </w:rPr>
      </w:pPr>
      <w:r w:rsidRPr="00750FDE">
        <w:rPr>
          <w:sz w:val="24"/>
          <w:szCs w:val="24"/>
        </w:rPr>
        <w:t>Expenditures</w:t>
      </w:r>
    </w:p>
    <w:p w14:paraId="68476D1A" w14:textId="7B3987C2" w:rsidR="0048223D" w:rsidRPr="00750FDE" w:rsidRDefault="0048223D" w:rsidP="00E109E8">
      <w:r w:rsidRPr="00750FDE">
        <w:t>The projects themselves will be held at a location over a specific time period.</w:t>
      </w:r>
      <w:r w:rsidR="00297F9B" w:rsidRPr="00750FDE">
        <w:t xml:space="preserve"> This fact table allows user to compare the financial side of different projects and filter it by time and/or location. The user can also compare the total project budget per school</w:t>
      </w:r>
      <w:r w:rsidR="00023859" w:rsidRPr="00750FDE">
        <w:t xml:space="preserve"> or type of events for examples.</w:t>
      </w:r>
    </w:p>
    <w:p w14:paraId="43B5A42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This fact table allows the user to compare the financial side of different projects and filter it by time and/or location.</w:t>
      </w:r>
    </w:p>
    <w:p w14:paraId="2A67D38C"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b/>
          <w:bCs/>
          <w:color w:val="212121"/>
          <w:sz w:val="23"/>
          <w:szCs w:val="23"/>
        </w:rPr>
        <w:t>Relevant business questions that can be answered with this data mart:</w:t>
      </w:r>
    </w:p>
    <w:p w14:paraId="6C2B7819"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percentage of total expenses does a project incur?</w:t>
      </w:r>
    </w:p>
    <w:p w14:paraId="5AAB59E8"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xml:space="preserve">* Are expenses rising? </w:t>
      </w:r>
      <w:proofErr w:type="gramStart"/>
      <w:r w:rsidRPr="00750FDE">
        <w:rPr>
          <w:rFonts w:eastAsia="Times New Roman" w:cs="Arial"/>
          <w:color w:val="212121"/>
          <w:sz w:val="23"/>
          <w:szCs w:val="23"/>
        </w:rPr>
        <w:t>By how much?</w:t>
      </w:r>
      <w:proofErr w:type="gramEnd"/>
    </w:p>
    <w:p w14:paraId="7AA4F8D0"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are typical expenses for a project of a certain type?</w:t>
      </w:r>
    </w:p>
    <w:p w14:paraId="25EA341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there any expense deviations among projects within same School?</w:t>
      </w:r>
    </w:p>
    <w:p w14:paraId="24DDC30E"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Are certain consultants abusing expenses?</w:t>
      </w:r>
    </w:p>
    <w:p w14:paraId="6A90C25B"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What type of project incurs the highest expenses?</w:t>
      </w:r>
    </w:p>
    <w:p w14:paraId="4E7D07D5" w14:textId="77777777" w:rsidR="00750FDE" w:rsidRPr="00750FDE" w:rsidRDefault="00750FDE" w:rsidP="00750FDE">
      <w:pPr>
        <w:shd w:val="clear" w:color="auto" w:fill="FFFFFF"/>
        <w:spacing w:after="0" w:line="240" w:lineRule="auto"/>
        <w:rPr>
          <w:rFonts w:eastAsia="Times New Roman" w:cs="Arial"/>
          <w:color w:val="212121"/>
          <w:sz w:val="23"/>
          <w:szCs w:val="23"/>
        </w:rPr>
      </w:pPr>
      <w:r w:rsidRPr="00750FDE">
        <w:rPr>
          <w:rFonts w:eastAsia="Times New Roman" w:cs="Arial"/>
          <w:color w:val="212121"/>
          <w:sz w:val="23"/>
          <w:szCs w:val="23"/>
        </w:rPr>
        <w:t>* For which categories of expenses do we need to control better or plan?</w:t>
      </w:r>
    </w:p>
    <w:p w14:paraId="51D717B7" w14:textId="77777777" w:rsidR="00750FDE" w:rsidRPr="00E109E8" w:rsidRDefault="00750FDE" w:rsidP="00E109E8"/>
    <w:p w14:paraId="0D417582" w14:textId="2C0FB7BB" w:rsidR="00297F9B" w:rsidRDefault="00297F9B" w:rsidP="00297F9B">
      <w:pPr>
        <w:pStyle w:val="Heading2"/>
      </w:pPr>
      <w:bookmarkStart w:id="33" w:name="_Toc282872857"/>
      <w:r w:rsidRPr="00297F9B">
        <w:rPr>
          <w:rStyle w:val="SubtleEmphasis"/>
          <w:i w:val="0"/>
        </w:rPr>
        <w:t xml:space="preserve">3.2 </w:t>
      </w:r>
      <w:r>
        <w:t>The design of the star schemas associated with both subjects area identified in 3.1</w:t>
      </w:r>
      <w:bookmarkEnd w:id="33"/>
    </w:p>
    <w:p w14:paraId="28F67416" w14:textId="77777777" w:rsidR="00297F9B" w:rsidRDefault="00297F9B" w:rsidP="00297F9B"/>
    <w:p w14:paraId="11D041D1" w14:textId="2E47E864" w:rsidR="00297F9B" w:rsidRPr="00297F9B" w:rsidRDefault="00297F9B" w:rsidP="00297F9B">
      <w:r>
        <w:rPr>
          <w:noProof/>
          <w:lang w:val="en-US"/>
        </w:rPr>
        <w:drawing>
          <wp:inline distT="0" distB="0" distL="0" distR="0" wp14:anchorId="510103DA" wp14:editId="605EBB66">
            <wp:extent cx="5731510" cy="3906930"/>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06930"/>
                    </a:xfrm>
                    <a:prstGeom prst="rect">
                      <a:avLst/>
                    </a:prstGeom>
                    <a:noFill/>
                    <a:ln>
                      <a:noFill/>
                    </a:ln>
                  </pic:spPr>
                </pic:pic>
              </a:graphicData>
            </a:graphic>
          </wp:inline>
        </w:drawing>
      </w:r>
    </w:p>
    <w:p w14:paraId="40F903B3" w14:textId="77777777" w:rsidR="00297F9B" w:rsidRDefault="00297F9B" w:rsidP="00297F9B"/>
    <w:p w14:paraId="72085945" w14:textId="32B14EEF" w:rsidR="00297F9B" w:rsidRDefault="00297F9B" w:rsidP="00297F9B">
      <w:r>
        <w:rPr>
          <w:noProof/>
          <w:lang w:val="en-US"/>
        </w:rPr>
        <w:lastRenderedPageBreak/>
        <w:drawing>
          <wp:inline distT="0" distB="0" distL="0" distR="0" wp14:anchorId="6E832D27" wp14:editId="3F6BE329">
            <wp:extent cx="5731510" cy="3943287"/>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43287"/>
                    </a:xfrm>
                    <a:prstGeom prst="rect">
                      <a:avLst/>
                    </a:prstGeom>
                    <a:noFill/>
                    <a:ln>
                      <a:noFill/>
                    </a:ln>
                  </pic:spPr>
                </pic:pic>
              </a:graphicData>
            </a:graphic>
          </wp:inline>
        </w:drawing>
      </w:r>
    </w:p>
    <w:p w14:paraId="573270B4" w14:textId="24A7E5ED" w:rsidR="00750FDE" w:rsidRDefault="00750FDE" w:rsidP="00750FDE">
      <w:pPr>
        <w:shd w:val="clear" w:color="auto" w:fill="FFFFFF"/>
        <w:spacing w:after="0" w:line="240" w:lineRule="auto"/>
        <w:rPr>
          <w:rFonts w:ascii="Tahoma" w:eastAsia="Times New Roman" w:hAnsi="Tahoma" w:cs="Tahoma"/>
          <w:color w:val="212121"/>
          <w:sz w:val="23"/>
          <w:szCs w:val="23"/>
        </w:rPr>
      </w:pPr>
      <w:r>
        <w:rPr>
          <w:rFonts w:ascii="Tahoma" w:eastAsia="Times New Roman" w:hAnsi="Tahoma" w:cs="Tahoma"/>
          <w:color w:val="212121"/>
          <w:sz w:val="23"/>
          <w:szCs w:val="23"/>
        </w:rPr>
        <w:br w:type="page"/>
      </w:r>
    </w:p>
    <w:p w14:paraId="582C881E" w14:textId="77777777" w:rsidR="00750FDE" w:rsidRPr="00750FDE" w:rsidRDefault="00750FDE" w:rsidP="00750FDE">
      <w:pPr>
        <w:shd w:val="clear" w:color="auto" w:fill="FFFFFF"/>
        <w:spacing w:after="0" w:line="240" w:lineRule="auto"/>
        <w:rPr>
          <w:rFonts w:ascii="Tahoma" w:eastAsia="Times New Roman" w:hAnsi="Tahoma" w:cs="Tahoma"/>
          <w:color w:val="212121"/>
          <w:sz w:val="23"/>
          <w:szCs w:val="23"/>
        </w:rPr>
      </w:pPr>
    </w:p>
    <w:p w14:paraId="3A744583" w14:textId="77777777" w:rsidR="00750FDE" w:rsidRPr="00297F9B" w:rsidRDefault="00750FDE" w:rsidP="00297F9B"/>
    <w:p w14:paraId="0B9435C7" w14:textId="77777777" w:rsidR="00297F9B" w:rsidRDefault="00297F9B" w:rsidP="00A145FD">
      <w:pPr>
        <w:pStyle w:val="Heading2"/>
      </w:pPr>
      <w:bookmarkStart w:id="34" w:name="_Toc282872858"/>
      <w:r w:rsidRPr="00297F9B">
        <w:rPr>
          <w:rStyle w:val="SubtleEmphasis"/>
          <w:i w:val="0"/>
        </w:rPr>
        <w:t xml:space="preserve">3.3 </w:t>
      </w:r>
      <w:r>
        <w:t>A discussion of the granularity of dimension and fact tables</w:t>
      </w:r>
      <w:bookmarkEnd w:id="34"/>
    </w:p>
    <w:p w14:paraId="379D4861" w14:textId="2A5EC1ED" w:rsidR="00297F9B" w:rsidRDefault="00023859" w:rsidP="00297F9B">
      <w:r>
        <w:t xml:space="preserve">The information stored and composed in a fact table can distinguish the granularity of the </w:t>
      </w:r>
      <w:r w:rsidR="00402634">
        <w:t xml:space="preserve">table </w:t>
      </w:r>
      <w:r>
        <w:t xml:space="preserve">by the extend of the amount of subdivide information added. The less there are the </w:t>
      </w:r>
      <w:r w:rsidR="00242C5C">
        <w:t>fewer</w:t>
      </w:r>
      <w:r>
        <w:t xml:space="preserve"> pieces of distinct</w:t>
      </w:r>
      <w:r w:rsidR="00402634">
        <w:t xml:space="preserve"> information means that there will be less granularity. An Example would be the Location_D with its 5 fields Venue, City, State, Country and All. The granularity is important as it allows for the types of queries that can be </w:t>
      </w:r>
      <w:r w:rsidR="00242C5C">
        <w:t>queried</w:t>
      </w:r>
      <w:r w:rsidR="00402634">
        <w:t>.</w:t>
      </w:r>
      <w:r w:rsidR="00242C5C">
        <w:t xml:space="preserve"> </w:t>
      </w:r>
      <w:r w:rsidR="00402634">
        <w:t xml:space="preserve">If there is high granularity then it means that there are less fields </w:t>
      </w:r>
      <w:r w:rsidR="00242C5C">
        <w:t xml:space="preserve">of information and if there is less granularity then it means that there are a lot of fields and thus we can query in a more intelligent way. Not always it’s </w:t>
      </w:r>
      <w:r w:rsidR="00176717">
        <w:t xml:space="preserve">necessary </w:t>
      </w:r>
      <w:r w:rsidR="00242C5C">
        <w:t xml:space="preserve">to have all the possible combinations of granularity for example on the time dimension we are not </w:t>
      </w:r>
      <w:r w:rsidR="00176717">
        <w:t>interested</w:t>
      </w:r>
      <w:r w:rsidR="00242C5C">
        <w:t xml:space="preserve"> in knowing </w:t>
      </w:r>
      <w:r w:rsidR="00176717">
        <w:t>how much money was spend per hour.</w:t>
      </w:r>
    </w:p>
    <w:p w14:paraId="0A5A6F82" w14:textId="178F4D58" w:rsidR="00242C5C" w:rsidRDefault="00242C5C" w:rsidP="00297F9B">
      <w:r>
        <w:t xml:space="preserve">The more dimension you have, the more information you can analysis through your queries and </w:t>
      </w:r>
      <w:proofErr w:type="gramStart"/>
      <w:r>
        <w:t>there</w:t>
      </w:r>
      <w:proofErr w:type="gramEnd"/>
      <w:r>
        <w:t xml:space="preserve"> for you can make a better decision. A fact table is the summary of the information gathered from all the other dimensions. The fact table can be filtered by location, time and any other relevant attributes from any dimension table.</w:t>
      </w:r>
    </w:p>
    <w:p w14:paraId="597ABABD" w14:textId="0BAF3FFC" w:rsidR="00A87DC6" w:rsidRDefault="00A87DC6" w:rsidP="00297F9B">
      <w:r>
        <w:t>The numeric values in fact tables are divided into three categories:</w:t>
      </w:r>
      <w:r w:rsidR="00ED6EC6">
        <w:t xml:space="preserve"> Additive</w:t>
      </w:r>
      <w:r>
        <w:t>: These measures can be</w:t>
      </w:r>
      <w:r w:rsidR="00ED6EC6">
        <w:t xml:space="preserve"> summed across any dimension associated with that fact </w:t>
      </w:r>
      <w:r>
        <w:t>table.</w:t>
      </w:r>
      <w:r w:rsidR="00ED6EC6">
        <w:t xml:space="preserve"> </w:t>
      </w:r>
      <w:r>
        <w:t xml:space="preserve">Semi </w:t>
      </w:r>
      <w:r w:rsidR="00ED6EC6">
        <w:t>Additive</w:t>
      </w:r>
      <w:r>
        <w:t>:</w:t>
      </w:r>
      <w:r w:rsidR="00ED6EC6">
        <w:t xml:space="preserve"> These can be over some dimension but not all and the budget balance amounts are semi addictive as there are not over time. Non – Additive</w:t>
      </w:r>
    </w:p>
    <w:p w14:paraId="72902330" w14:textId="77777777" w:rsidR="00750FDE" w:rsidRDefault="00750FDE" w:rsidP="00297F9B"/>
    <w:p w14:paraId="1EA2EE90" w14:textId="77777777" w:rsidR="00750FDE" w:rsidRDefault="00750FDE" w:rsidP="00297F9B"/>
    <w:p w14:paraId="6BA6C32E" w14:textId="77777777" w:rsidR="00750FDE" w:rsidRDefault="00750FDE" w:rsidP="00297F9B"/>
    <w:p w14:paraId="779AB6BD" w14:textId="77777777" w:rsidR="00750FDE" w:rsidRDefault="00750FDE" w:rsidP="00297F9B"/>
    <w:p w14:paraId="05617AC2" w14:textId="77777777" w:rsidR="00750FDE" w:rsidRDefault="00750FDE" w:rsidP="00297F9B"/>
    <w:p w14:paraId="07B2D65C" w14:textId="77777777" w:rsidR="00ED6EC6" w:rsidRDefault="00ED6EC6" w:rsidP="00297F9B"/>
    <w:p w14:paraId="10899C58" w14:textId="77777777" w:rsidR="00176717" w:rsidRPr="00176717" w:rsidRDefault="00176717" w:rsidP="00176717">
      <w:pPr>
        <w:jc w:val="both"/>
        <w:rPr>
          <w:rFonts w:ascii="Arial" w:hAnsi="Arial" w:cs="Arial"/>
          <w:b/>
          <w:sz w:val="28"/>
          <w:szCs w:val="28"/>
          <w:highlight w:val="red"/>
        </w:rPr>
      </w:pPr>
      <w:r w:rsidRPr="00176717">
        <w:rPr>
          <w:rFonts w:ascii="Arial" w:hAnsi="Arial" w:cs="Arial"/>
          <w:b/>
          <w:sz w:val="28"/>
          <w:szCs w:val="28"/>
          <w:highlight w:val="red"/>
        </w:rPr>
        <w:t>Question 4</w:t>
      </w:r>
    </w:p>
    <w:p w14:paraId="0A3FA494" w14:textId="77777777" w:rsidR="00176717" w:rsidRPr="00176717" w:rsidRDefault="00176717" w:rsidP="00176717">
      <w:pPr>
        <w:jc w:val="both"/>
        <w:rPr>
          <w:rFonts w:ascii="Arial" w:hAnsi="Arial" w:cs="Arial"/>
          <w:sz w:val="28"/>
          <w:szCs w:val="28"/>
          <w:highlight w:val="red"/>
        </w:rPr>
      </w:pPr>
    </w:p>
    <w:p w14:paraId="4699759E" w14:textId="77777777" w:rsidR="00176717" w:rsidRPr="00176717" w:rsidRDefault="00176717" w:rsidP="00176717">
      <w:pPr>
        <w:jc w:val="both"/>
        <w:rPr>
          <w:rFonts w:ascii="Arial" w:hAnsi="Arial" w:cs="Arial"/>
          <w:szCs w:val="24"/>
          <w:highlight w:val="red"/>
        </w:rPr>
      </w:pPr>
      <w:r w:rsidRPr="00176717">
        <w:rPr>
          <w:rFonts w:ascii="Arial" w:hAnsi="Arial" w:cs="Arial"/>
          <w:szCs w:val="24"/>
          <w:highlight w:val="red"/>
        </w:rPr>
        <w:t xml:space="preserve">Students assigned to a group, should discuss and analyse the case and draw a star schema based on this. They also should be able to demonstrate their understanding the dimensional modelling and converting them into physical model. At this stage they don’t require to implement the tables in Oracle but they should be prepared with adequate understanding how that can be done. Week 6/7 case is based on this activity. </w:t>
      </w:r>
    </w:p>
    <w:p w14:paraId="0841FC8D" w14:textId="77777777" w:rsidR="00176717" w:rsidRPr="00176717" w:rsidRDefault="00176717" w:rsidP="00176717">
      <w:pPr>
        <w:jc w:val="both"/>
        <w:rPr>
          <w:rFonts w:ascii="Arial" w:hAnsi="Arial" w:cs="Arial"/>
          <w:szCs w:val="24"/>
          <w:highlight w:val="red"/>
        </w:rPr>
      </w:pPr>
    </w:p>
    <w:p w14:paraId="66827201" w14:textId="77777777" w:rsidR="00176717" w:rsidRPr="00176717" w:rsidRDefault="00176717" w:rsidP="00176717">
      <w:pPr>
        <w:jc w:val="both"/>
        <w:rPr>
          <w:rFonts w:ascii="Arial" w:hAnsi="Arial" w:cs="Arial"/>
          <w:szCs w:val="24"/>
          <w:highlight w:val="red"/>
        </w:rPr>
      </w:pPr>
      <w:r w:rsidRPr="00176717">
        <w:rPr>
          <w:rFonts w:ascii="Arial" w:hAnsi="Arial" w:cs="Arial"/>
          <w:szCs w:val="24"/>
          <w:highlight w:val="red"/>
        </w:rPr>
        <w:t>Discuss and analyse the case/scripts below:</w:t>
      </w:r>
    </w:p>
    <w:p w14:paraId="355C86D3" w14:textId="77777777" w:rsidR="00176717" w:rsidRPr="00176717" w:rsidRDefault="00176717" w:rsidP="00176717">
      <w:pPr>
        <w:jc w:val="both"/>
        <w:rPr>
          <w:rFonts w:ascii="Arial" w:hAnsi="Arial" w:cs="Arial"/>
          <w:sz w:val="28"/>
          <w:szCs w:val="28"/>
          <w:highlight w:val="red"/>
        </w:rPr>
      </w:pPr>
    </w:p>
    <w:p w14:paraId="39AD2D29" w14:textId="77777777" w:rsidR="00176717" w:rsidRPr="00176717" w:rsidRDefault="00176717" w:rsidP="00176717">
      <w:pPr>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lastRenderedPageBreak/>
        <w:t xml:space="preserve">Dimensional data </w:t>
      </w:r>
      <w:proofErr w:type="spellStart"/>
      <w:r w:rsidRPr="00176717">
        <w:rPr>
          <w:rFonts w:ascii="Arial" w:eastAsia="Times New Roman" w:hAnsi="Arial" w:cs="Arial"/>
          <w:szCs w:val="24"/>
          <w:highlight w:val="red"/>
          <w:lang w:eastAsia="en-GB"/>
        </w:rPr>
        <w:t>modeling</w:t>
      </w:r>
      <w:proofErr w:type="spellEnd"/>
      <w:r w:rsidRPr="00176717">
        <w:rPr>
          <w:rFonts w:ascii="Arial" w:eastAsia="Times New Roman" w:hAnsi="Arial" w:cs="Arial"/>
          <w:szCs w:val="24"/>
          <w:highlight w:val="red"/>
          <w:lang w:eastAsia="en-GB"/>
        </w:rPr>
        <w:t xml:space="preserve"> starts with a </w:t>
      </w:r>
      <w:r w:rsidRPr="00176717">
        <w:rPr>
          <w:rFonts w:ascii="Arial" w:eastAsia="Times New Roman" w:hAnsi="Arial" w:cs="Arial"/>
          <w:i/>
          <w:iCs/>
          <w:szCs w:val="24"/>
          <w:highlight w:val="red"/>
          <w:lang w:eastAsia="en-GB"/>
        </w:rPr>
        <w:t>fact table</w:t>
      </w:r>
      <w:r w:rsidRPr="00176717">
        <w:rPr>
          <w:rFonts w:ascii="Arial" w:eastAsia="Times New Roman" w:hAnsi="Arial" w:cs="Arial"/>
          <w:szCs w:val="24"/>
          <w:highlight w:val="red"/>
          <w:lang w:eastAsia="en-GB"/>
        </w:rPr>
        <w:t xml:space="preserve">. This is where we record what happened, e.g., someone bought a Diet Coke in East Fishkill. What you want in the fact table are facts about the sale, ideally ones that are numeric, continuously valued, and additive. The last two properties are important because typical fact tables grow to a billion rows or more. People will be much happier looking at sums or averages than detail. An important decision to make is the granularity of the fact table. If </w:t>
      </w:r>
      <w:proofErr w:type="spellStart"/>
      <w:r w:rsidRPr="00176717">
        <w:rPr>
          <w:rFonts w:ascii="Arial" w:eastAsia="Times New Roman" w:hAnsi="Arial" w:cs="Arial"/>
          <w:szCs w:val="24"/>
          <w:highlight w:val="red"/>
          <w:lang w:eastAsia="en-GB"/>
        </w:rPr>
        <w:t>Walmart</w:t>
      </w:r>
      <w:proofErr w:type="spellEnd"/>
      <w:r w:rsidRPr="00176717">
        <w:rPr>
          <w:rFonts w:ascii="Arial" w:eastAsia="Times New Roman" w:hAnsi="Arial" w:cs="Arial"/>
          <w:szCs w:val="24"/>
          <w:highlight w:val="red"/>
          <w:lang w:eastAsia="en-GB"/>
        </w:rPr>
        <w:t xml:space="preserve"> doesn't care about whether or not a Diet Coke was sold at 10:31 AM or 10:33 AM, recording each sale individually in the fact table is too granular. CPU time, disk bandwidth, and disk space will be needlessly consumed. Let's aggregate all the sales of any particular product in one store on a per-day basis. So we will only have one row in the fact table recording that 200 cans of Diet Coke were sold in East Fishkill on November 30, even if those 200 cans were sold at 113 different times to 113 different customers. </w:t>
      </w:r>
    </w:p>
    <w:p w14:paraId="43AA55EF"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
    <w:p w14:paraId="78AF9C12"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create</w:t>
      </w:r>
      <w:proofErr w:type="gramEnd"/>
      <w:r w:rsidRPr="00176717">
        <w:rPr>
          <w:rFonts w:ascii="Arial" w:eastAsia="Times New Roman" w:hAnsi="Arial" w:cs="Arial"/>
          <w:szCs w:val="24"/>
          <w:highlight w:val="red"/>
          <w:lang w:eastAsia="en-GB"/>
        </w:rPr>
        <w:t xml:space="preserve"> table </w:t>
      </w:r>
      <w:proofErr w:type="spellStart"/>
      <w:r w:rsidRPr="00176717">
        <w:rPr>
          <w:rFonts w:ascii="Arial" w:eastAsia="Times New Roman" w:hAnsi="Arial" w:cs="Arial"/>
          <w:szCs w:val="24"/>
          <w:highlight w:val="red"/>
          <w:lang w:eastAsia="en-GB"/>
        </w:rPr>
        <w:t>sales_fact</w:t>
      </w:r>
      <w:proofErr w:type="spellEnd"/>
      <w:r w:rsidRPr="00176717">
        <w:rPr>
          <w:rFonts w:ascii="Arial" w:eastAsia="Times New Roman" w:hAnsi="Arial" w:cs="Arial"/>
          <w:szCs w:val="24"/>
          <w:highlight w:val="red"/>
          <w:lang w:eastAsia="en-GB"/>
        </w:rPr>
        <w:t xml:space="preserve"> (</w:t>
      </w:r>
    </w:p>
    <w:p w14:paraId="04034E1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sales</w:t>
      </w:r>
      <w:proofErr w:type="gramEnd"/>
      <w:r w:rsidRPr="00176717">
        <w:rPr>
          <w:rFonts w:ascii="Arial" w:eastAsia="Times New Roman" w:hAnsi="Arial" w:cs="Arial"/>
          <w:szCs w:val="24"/>
          <w:highlight w:val="red"/>
          <w:lang w:eastAsia="en-GB"/>
        </w:rPr>
        <w:t>_date</w:t>
      </w:r>
      <w:proofErr w:type="spellEnd"/>
      <w:r w:rsidRPr="00176717">
        <w:rPr>
          <w:rFonts w:ascii="Arial" w:eastAsia="Times New Roman" w:hAnsi="Arial" w:cs="Arial"/>
          <w:szCs w:val="24"/>
          <w:highlight w:val="red"/>
          <w:lang w:eastAsia="en-GB"/>
        </w:rPr>
        <w:tab/>
        <w:t>date not null,</w:t>
      </w:r>
    </w:p>
    <w:p w14:paraId="0DD84D7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product</w:t>
      </w:r>
      <w:proofErr w:type="gramEnd"/>
      <w:r w:rsidRPr="00176717">
        <w:rPr>
          <w:rFonts w:ascii="Arial" w:eastAsia="Times New Roman" w:hAnsi="Arial" w:cs="Arial"/>
          <w:szCs w:val="24"/>
          <w:highlight w:val="red"/>
          <w:lang w:eastAsia="en-GB"/>
        </w:rPr>
        <w:t>_id</w:t>
      </w:r>
      <w:proofErr w:type="spellEnd"/>
      <w:r w:rsidRPr="00176717">
        <w:rPr>
          <w:rFonts w:ascii="Arial" w:eastAsia="Times New Roman" w:hAnsi="Arial" w:cs="Arial"/>
          <w:szCs w:val="24"/>
          <w:highlight w:val="red"/>
          <w:lang w:eastAsia="en-GB"/>
        </w:rPr>
        <w:tab/>
        <w:t>integer,</w:t>
      </w:r>
    </w:p>
    <w:p w14:paraId="3E214233"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store</w:t>
      </w:r>
      <w:proofErr w:type="gramEnd"/>
      <w:r w:rsidRPr="00176717">
        <w:rPr>
          <w:rFonts w:ascii="Arial" w:eastAsia="Times New Roman" w:hAnsi="Arial" w:cs="Arial"/>
          <w:szCs w:val="24"/>
          <w:highlight w:val="red"/>
          <w:lang w:eastAsia="en-GB"/>
        </w:rPr>
        <w:t>_id</w:t>
      </w:r>
      <w:proofErr w:type="spellEnd"/>
      <w:r w:rsidRPr="00176717">
        <w:rPr>
          <w:rFonts w:ascii="Arial" w:eastAsia="Times New Roman" w:hAnsi="Arial" w:cs="Arial"/>
          <w:szCs w:val="24"/>
          <w:highlight w:val="red"/>
          <w:lang w:eastAsia="en-GB"/>
        </w:rPr>
        <w:tab/>
        <w:t>integer,</w:t>
      </w:r>
    </w:p>
    <w:p w14:paraId="1CF56231"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unit</w:t>
      </w:r>
      <w:proofErr w:type="gramEnd"/>
      <w:r w:rsidRPr="00176717">
        <w:rPr>
          <w:rFonts w:ascii="Arial" w:eastAsia="Times New Roman" w:hAnsi="Arial" w:cs="Arial"/>
          <w:szCs w:val="24"/>
          <w:highlight w:val="red"/>
          <w:lang w:eastAsia="en-GB"/>
        </w:rPr>
        <w:t>_sales</w:t>
      </w:r>
      <w:proofErr w:type="spellEnd"/>
      <w:r w:rsidRPr="00176717">
        <w:rPr>
          <w:rFonts w:ascii="Arial" w:eastAsia="Times New Roman" w:hAnsi="Arial" w:cs="Arial"/>
          <w:szCs w:val="24"/>
          <w:highlight w:val="red"/>
          <w:lang w:eastAsia="en-GB"/>
        </w:rPr>
        <w:tab/>
        <w:t>integer,</w:t>
      </w:r>
    </w:p>
    <w:p w14:paraId="0CC4A61B"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dollar</w:t>
      </w:r>
      <w:proofErr w:type="gramEnd"/>
      <w:r w:rsidRPr="00176717">
        <w:rPr>
          <w:rFonts w:ascii="Arial" w:eastAsia="Times New Roman" w:hAnsi="Arial" w:cs="Arial"/>
          <w:szCs w:val="24"/>
          <w:highlight w:val="red"/>
          <w:lang w:eastAsia="en-GB"/>
        </w:rPr>
        <w:t>_sales</w:t>
      </w:r>
      <w:proofErr w:type="spellEnd"/>
      <w:r w:rsidRPr="00176717">
        <w:rPr>
          <w:rFonts w:ascii="Arial" w:eastAsia="Times New Roman" w:hAnsi="Arial" w:cs="Arial"/>
          <w:szCs w:val="24"/>
          <w:highlight w:val="red"/>
          <w:lang w:eastAsia="en-GB"/>
        </w:rPr>
        <w:tab/>
        <w:t>number</w:t>
      </w:r>
    </w:p>
    <w:p w14:paraId="6F25050A"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w:t>
      </w:r>
    </w:p>
    <w:p w14:paraId="7A3F496A" w14:textId="77777777" w:rsidR="00176717" w:rsidRPr="00176717" w:rsidRDefault="00176717" w:rsidP="00176717">
      <w:pPr>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we</w:t>
      </w:r>
      <w:proofErr w:type="gramEnd"/>
      <w:r w:rsidRPr="00176717">
        <w:rPr>
          <w:rFonts w:ascii="Arial" w:eastAsia="Times New Roman" w:hAnsi="Arial" w:cs="Arial"/>
          <w:szCs w:val="24"/>
          <w:highlight w:val="red"/>
          <w:lang w:eastAsia="en-GB"/>
        </w:rPr>
        <w:t xml:space="preserve"> can pull together this table with a query </w:t>
      </w:r>
      <w:proofErr w:type="spellStart"/>
      <w:r w:rsidRPr="00176717">
        <w:rPr>
          <w:rFonts w:ascii="Arial" w:eastAsia="Times New Roman" w:hAnsi="Arial" w:cs="Arial"/>
          <w:szCs w:val="24"/>
          <w:highlight w:val="red"/>
          <w:lang w:eastAsia="en-GB"/>
        </w:rPr>
        <w:t>JOINing</w:t>
      </w:r>
      <w:proofErr w:type="spellEnd"/>
      <w:r w:rsidRPr="00176717">
        <w:rPr>
          <w:rFonts w:ascii="Arial" w:eastAsia="Times New Roman" w:hAnsi="Arial" w:cs="Arial"/>
          <w:szCs w:val="24"/>
          <w:highlight w:val="red"/>
          <w:lang w:eastAsia="en-GB"/>
        </w:rPr>
        <w:t xml:space="preserve"> the sales, products, and </w:t>
      </w:r>
      <w:proofErr w:type="spellStart"/>
      <w:r w:rsidRPr="00176717">
        <w:rPr>
          <w:rFonts w:ascii="Arial" w:eastAsia="Times New Roman" w:hAnsi="Arial" w:cs="Arial"/>
          <w:szCs w:val="24"/>
          <w:highlight w:val="red"/>
          <w:lang w:eastAsia="en-GB"/>
        </w:rPr>
        <w:t>product_prices</w:t>
      </w:r>
      <w:proofErr w:type="spellEnd"/>
      <w:r w:rsidRPr="00176717">
        <w:rPr>
          <w:rFonts w:ascii="Arial" w:eastAsia="Times New Roman" w:hAnsi="Arial" w:cs="Arial"/>
          <w:szCs w:val="24"/>
          <w:highlight w:val="red"/>
          <w:lang w:eastAsia="en-GB"/>
        </w:rPr>
        <w:t xml:space="preserve"> (to fill the </w:t>
      </w:r>
      <w:proofErr w:type="spellStart"/>
      <w:r w:rsidRPr="00176717">
        <w:rPr>
          <w:rFonts w:ascii="Arial" w:eastAsia="Times New Roman" w:hAnsi="Arial" w:cs="Arial"/>
          <w:szCs w:val="24"/>
          <w:highlight w:val="red"/>
          <w:lang w:eastAsia="en-GB"/>
        </w:rPr>
        <w:t>dollar_sales</w:t>
      </w:r>
      <w:proofErr w:type="spellEnd"/>
      <w:r w:rsidRPr="00176717">
        <w:rPr>
          <w:rFonts w:ascii="Arial" w:eastAsia="Times New Roman" w:hAnsi="Arial" w:cs="Arial"/>
          <w:szCs w:val="24"/>
          <w:highlight w:val="red"/>
          <w:lang w:eastAsia="en-GB"/>
        </w:rPr>
        <w:t xml:space="preserve"> column) tables. This JOIN will group by </w:t>
      </w:r>
      <w:proofErr w:type="spellStart"/>
      <w:r w:rsidRPr="00176717">
        <w:rPr>
          <w:rFonts w:ascii="Arial" w:eastAsia="Times New Roman" w:hAnsi="Arial" w:cs="Arial"/>
          <w:szCs w:val="24"/>
          <w:highlight w:val="red"/>
          <w:lang w:eastAsia="en-GB"/>
        </w:rPr>
        <w:t>product_id</w:t>
      </w:r>
      <w:proofErr w:type="spell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store_id</w:t>
      </w:r>
      <w:proofErr w:type="spellEnd"/>
      <w:r w:rsidRPr="00176717">
        <w:rPr>
          <w:rFonts w:ascii="Arial" w:eastAsia="Times New Roman" w:hAnsi="Arial" w:cs="Arial"/>
          <w:szCs w:val="24"/>
          <w:highlight w:val="red"/>
          <w:lang w:eastAsia="en-GB"/>
        </w:rPr>
        <w:t xml:space="preserve">, and the truncated </w:t>
      </w:r>
      <w:proofErr w:type="spellStart"/>
      <w:r w:rsidRPr="00176717">
        <w:rPr>
          <w:rFonts w:ascii="Arial" w:eastAsia="Times New Roman" w:hAnsi="Arial" w:cs="Arial"/>
          <w:szCs w:val="24"/>
          <w:highlight w:val="red"/>
          <w:lang w:eastAsia="en-GB"/>
        </w:rPr>
        <w:t>date_time_of_sale</w:t>
      </w:r>
      <w:proofErr w:type="spellEnd"/>
      <w:r w:rsidRPr="00176717">
        <w:rPr>
          <w:rFonts w:ascii="Arial" w:eastAsia="Times New Roman" w:hAnsi="Arial" w:cs="Arial"/>
          <w:szCs w:val="24"/>
          <w:highlight w:val="red"/>
          <w:lang w:eastAsia="en-GB"/>
        </w:rPr>
        <w:t xml:space="preserve">. Constructing this query will require a professional programmer but keep in mind that this work only need be done once. The marketing experts who will be using the data warehouse will be querying from the </w:t>
      </w:r>
      <w:proofErr w:type="spellStart"/>
      <w:r w:rsidRPr="00176717">
        <w:rPr>
          <w:rFonts w:ascii="Arial" w:eastAsia="Times New Roman" w:hAnsi="Arial" w:cs="Arial"/>
          <w:szCs w:val="24"/>
          <w:highlight w:val="red"/>
          <w:lang w:eastAsia="en-GB"/>
        </w:rPr>
        <w:t>sales_fact</w:t>
      </w:r>
      <w:proofErr w:type="spellEnd"/>
      <w:r w:rsidRPr="00176717">
        <w:rPr>
          <w:rFonts w:ascii="Arial" w:eastAsia="Times New Roman" w:hAnsi="Arial" w:cs="Arial"/>
          <w:szCs w:val="24"/>
          <w:highlight w:val="red"/>
          <w:lang w:eastAsia="en-GB"/>
        </w:rPr>
        <w:t xml:space="preserve"> table. </w:t>
      </w:r>
    </w:p>
    <w:p w14:paraId="68F06037" w14:textId="77777777" w:rsidR="00176717" w:rsidRPr="00176717" w:rsidRDefault="00176717" w:rsidP="00176717">
      <w:pPr>
        <w:spacing w:before="100" w:beforeAutospacing="1" w:after="100" w:afterAutospacing="1"/>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In building just this one table, we've already made life easier for marketing. Suppose they want total dollar sales by product. In the OLTP data model this would have required tangling with the </w:t>
      </w:r>
      <w:proofErr w:type="spellStart"/>
      <w:r w:rsidRPr="00176717">
        <w:rPr>
          <w:rFonts w:ascii="Arial" w:eastAsia="Times New Roman" w:hAnsi="Arial" w:cs="Arial"/>
          <w:szCs w:val="24"/>
          <w:highlight w:val="red"/>
          <w:lang w:eastAsia="en-GB"/>
        </w:rPr>
        <w:t>product_prices</w:t>
      </w:r>
      <w:proofErr w:type="spellEnd"/>
      <w:r w:rsidRPr="00176717">
        <w:rPr>
          <w:rFonts w:ascii="Arial" w:eastAsia="Times New Roman" w:hAnsi="Arial" w:cs="Arial"/>
          <w:szCs w:val="24"/>
          <w:highlight w:val="red"/>
          <w:lang w:eastAsia="en-GB"/>
        </w:rPr>
        <w:t xml:space="preserve"> table and its different prices for the same product on different days. With the sales fact table, the query is simple: </w:t>
      </w:r>
    </w:p>
    <w:p w14:paraId="68A80FCB"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select</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product_id</w:t>
      </w:r>
      <w:proofErr w:type="spellEnd"/>
      <w:r w:rsidRPr="00176717">
        <w:rPr>
          <w:rFonts w:ascii="Arial" w:eastAsia="Times New Roman" w:hAnsi="Arial" w:cs="Arial"/>
          <w:szCs w:val="24"/>
          <w:highlight w:val="red"/>
          <w:lang w:eastAsia="en-GB"/>
        </w:rPr>
        <w:t>, sum(</w:t>
      </w:r>
      <w:proofErr w:type="spellStart"/>
      <w:r w:rsidRPr="00176717">
        <w:rPr>
          <w:rFonts w:ascii="Arial" w:eastAsia="Times New Roman" w:hAnsi="Arial" w:cs="Arial"/>
          <w:szCs w:val="24"/>
          <w:highlight w:val="red"/>
          <w:lang w:eastAsia="en-GB"/>
        </w:rPr>
        <w:t>dollar_sales</w:t>
      </w:r>
      <w:proofErr w:type="spellEnd"/>
      <w:r w:rsidRPr="00176717">
        <w:rPr>
          <w:rFonts w:ascii="Arial" w:eastAsia="Times New Roman" w:hAnsi="Arial" w:cs="Arial"/>
          <w:szCs w:val="24"/>
          <w:highlight w:val="red"/>
          <w:lang w:eastAsia="en-GB"/>
        </w:rPr>
        <w:t>)</w:t>
      </w:r>
    </w:p>
    <w:p w14:paraId="1272DB94"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from</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sales_fact</w:t>
      </w:r>
      <w:proofErr w:type="spellEnd"/>
    </w:p>
    <w:p w14:paraId="5B5E87C4"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group</w:t>
      </w:r>
      <w:proofErr w:type="gramEnd"/>
      <w:r w:rsidRPr="00176717">
        <w:rPr>
          <w:rFonts w:ascii="Arial" w:eastAsia="Times New Roman" w:hAnsi="Arial" w:cs="Arial"/>
          <w:szCs w:val="24"/>
          <w:highlight w:val="red"/>
          <w:lang w:eastAsia="en-GB"/>
        </w:rPr>
        <w:t xml:space="preserve"> by </w:t>
      </w:r>
      <w:proofErr w:type="spellStart"/>
      <w:r w:rsidRPr="00176717">
        <w:rPr>
          <w:rFonts w:ascii="Arial" w:eastAsia="Times New Roman" w:hAnsi="Arial" w:cs="Arial"/>
          <w:szCs w:val="24"/>
          <w:highlight w:val="red"/>
          <w:lang w:eastAsia="en-GB"/>
        </w:rPr>
        <w:t>product_id</w:t>
      </w:r>
      <w:proofErr w:type="spellEnd"/>
    </w:p>
    <w:p w14:paraId="548B6396" w14:textId="77777777" w:rsidR="00176717" w:rsidRPr="00176717" w:rsidRDefault="00176717" w:rsidP="00176717">
      <w:pPr>
        <w:rPr>
          <w:rFonts w:ascii="Arial" w:eastAsia="Times New Roman" w:hAnsi="Arial" w:cs="Arial"/>
          <w:szCs w:val="24"/>
          <w:highlight w:val="red"/>
          <w:lang w:eastAsia="en-GB"/>
        </w:rPr>
      </w:pPr>
    </w:p>
    <w:p w14:paraId="0278553A" w14:textId="77777777" w:rsidR="00176717" w:rsidRPr="00176717" w:rsidRDefault="00176717" w:rsidP="00176717">
      <w:pPr>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We have a </w:t>
      </w:r>
      <w:r w:rsidRPr="00176717">
        <w:rPr>
          <w:rFonts w:ascii="Arial" w:eastAsia="Times New Roman" w:hAnsi="Arial" w:cs="Arial"/>
          <w:i/>
          <w:iCs/>
          <w:szCs w:val="24"/>
          <w:highlight w:val="red"/>
          <w:lang w:eastAsia="en-GB"/>
        </w:rPr>
        <w:t>fact table</w:t>
      </w:r>
      <w:r w:rsidRPr="00176717">
        <w:rPr>
          <w:rFonts w:ascii="Arial" w:eastAsia="Times New Roman" w:hAnsi="Arial" w:cs="Arial"/>
          <w:szCs w:val="24"/>
          <w:highlight w:val="red"/>
          <w:lang w:eastAsia="en-GB"/>
        </w:rPr>
        <w:t xml:space="preserve">. In a dimensional data warehouse there will always be just one of these. All of the other tables will define the </w:t>
      </w:r>
      <w:r w:rsidRPr="00176717">
        <w:rPr>
          <w:rFonts w:ascii="Arial" w:eastAsia="Times New Roman" w:hAnsi="Arial" w:cs="Arial"/>
          <w:i/>
          <w:iCs/>
          <w:szCs w:val="24"/>
          <w:highlight w:val="red"/>
          <w:lang w:eastAsia="en-GB"/>
        </w:rPr>
        <w:t>dimensions</w:t>
      </w:r>
      <w:r w:rsidRPr="00176717">
        <w:rPr>
          <w:rFonts w:ascii="Arial" w:eastAsia="Times New Roman" w:hAnsi="Arial" w:cs="Arial"/>
          <w:szCs w:val="24"/>
          <w:highlight w:val="red"/>
          <w:lang w:eastAsia="en-GB"/>
        </w:rPr>
        <w:t xml:space="preserve">. Each dimension contains extra information about the facts, usually in a human-readable text string that can go directly into a report. For example, let us define the time dimension: </w:t>
      </w:r>
    </w:p>
    <w:p w14:paraId="5D6A3C7A"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create</w:t>
      </w:r>
      <w:proofErr w:type="gramEnd"/>
      <w:r w:rsidRPr="00176717">
        <w:rPr>
          <w:rFonts w:ascii="Arial" w:eastAsia="Times New Roman" w:hAnsi="Arial" w:cs="Arial"/>
          <w:szCs w:val="24"/>
          <w:highlight w:val="red"/>
          <w:lang w:eastAsia="en-GB"/>
        </w:rPr>
        <w:t xml:space="preserve"> table </w:t>
      </w:r>
      <w:proofErr w:type="spellStart"/>
      <w:r w:rsidRPr="00176717">
        <w:rPr>
          <w:rFonts w:ascii="Arial" w:eastAsia="Times New Roman" w:hAnsi="Arial" w:cs="Arial"/>
          <w:szCs w:val="24"/>
          <w:highlight w:val="red"/>
          <w:lang w:eastAsia="en-GB"/>
        </w:rPr>
        <w:t>time_dimension</w:t>
      </w:r>
      <w:proofErr w:type="spellEnd"/>
      <w:r w:rsidRPr="00176717">
        <w:rPr>
          <w:rFonts w:ascii="Arial" w:eastAsia="Times New Roman" w:hAnsi="Arial" w:cs="Arial"/>
          <w:szCs w:val="24"/>
          <w:highlight w:val="red"/>
          <w:lang w:eastAsia="en-GB"/>
        </w:rPr>
        <w:t xml:space="preserve"> (</w:t>
      </w:r>
    </w:p>
    <w:p w14:paraId="4F9F0D2E"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time</w:t>
      </w:r>
      <w:proofErr w:type="gramEnd"/>
      <w:r w:rsidRPr="00176717">
        <w:rPr>
          <w:rFonts w:ascii="Arial" w:eastAsia="Times New Roman" w:hAnsi="Arial" w:cs="Arial"/>
          <w:szCs w:val="24"/>
          <w:highlight w:val="red"/>
          <w:lang w:eastAsia="en-GB"/>
        </w:rPr>
        <w:t>_key</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integer primary key,</w:t>
      </w:r>
    </w:p>
    <w:p w14:paraId="23C98E08"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lastRenderedPageBreak/>
        <w:tab/>
        <w:t xml:space="preserve">-- </w:t>
      </w:r>
      <w:proofErr w:type="gramStart"/>
      <w:r w:rsidRPr="00176717">
        <w:rPr>
          <w:rFonts w:ascii="Arial" w:eastAsia="Times New Roman" w:hAnsi="Arial" w:cs="Arial"/>
          <w:szCs w:val="24"/>
          <w:highlight w:val="red"/>
          <w:lang w:eastAsia="en-GB"/>
        </w:rPr>
        <w:t>just</w:t>
      </w:r>
      <w:proofErr w:type="gramEnd"/>
      <w:r w:rsidRPr="00176717">
        <w:rPr>
          <w:rFonts w:ascii="Arial" w:eastAsia="Times New Roman" w:hAnsi="Arial" w:cs="Arial"/>
          <w:szCs w:val="24"/>
          <w:highlight w:val="red"/>
          <w:lang w:eastAsia="en-GB"/>
        </w:rPr>
        <w:t xml:space="preserve"> to make it a little easier to work with; this is </w:t>
      </w:r>
    </w:p>
    <w:p w14:paraId="065A871A"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t xml:space="preserve">-- </w:t>
      </w:r>
      <w:proofErr w:type="gramStart"/>
      <w:r w:rsidRPr="00176717">
        <w:rPr>
          <w:rFonts w:ascii="Arial" w:eastAsia="Times New Roman" w:hAnsi="Arial" w:cs="Arial"/>
          <w:szCs w:val="24"/>
          <w:highlight w:val="red"/>
          <w:lang w:eastAsia="en-GB"/>
        </w:rPr>
        <w:t>midnight</w:t>
      </w:r>
      <w:proofErr w:type="gramEnd"/>
      <w:r w:rsidRPr="00176717">
        <w:rPr>
          <w:rFonts w:ascii="Arial" w:eastAsia="Times New Roman" w:hAnsi="Arial" w:cs="Arial"/>
          <w:szCs w:val="24"/>
          <w:highlight w:val="red"/>
          <w:lang w:eastAsia="en-GB"/>
        </w:rPr>
        <w:t xml:space="preserve"> (TRUNC) of the date in question</w:t>
      </w:r>
    </w:p>
    <w:p w14:paraId="59FD9AC7"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oracle</w:t>
      </w:r>
      <w:proofErr w:type="gramEnd"/>
      <w:r w:rsidRPr="00176717">
        <w:rPr>
          <w:rFonts w:ascii="Arial" w:eastAsia="Times New Roman" w:hAnsi="Arial" w:cs="Arial"/>
          <w:szCs w:val="24"/>
          <w:highlight w:val="red"/>
          <w:lang w:eastAsia="en-GB"/>
        </w:rPr>
        <w:t>_date</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date not null,</w:t>
      </w:r>
    </w:p>
    <w:p w14:paraId="7127B62E"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day</w:t>
      </w:r>
      <w:proofErr w:type="gramEnd"/>
      <w:r w:rsidRPr="00176717">
        <w:rPr>
          <w:rFonts w:ascii="Arial" w:eastAsia="Times New Roman" w:hAnsi="Arial" w:cs="Arial"/>
          <w:szCs w:val="24"/>
          <w:highlight w:val="red"/>
          <w:lang w:eastAsia="en-GB"/>
        </w:rPr>
        <w:t>_of_week</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(9) not null, -- 'Monday', 'Tuesday'...</w:t>
      </w:r>
    </w:p>
    <w:p w14:paraId="1B850683"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day</w:t>
      </w:r>
      <w:proofErr w:type="gramEnd"/>
      <w:r w:rsidRPr="00176717">
        <w:rPr>
          <w:rFonts w:ascii="Arial" w:eastAsia="Times New Roman" w:hAnsi="Arial" w:cs="Arial"/>
          <w:szCs w:val="24"/>
          <w:highlight w:val="red"/>
          <w:lang w:eastAsia="en-GB"/>
        </w:rPr>
        <w:t>_number_in_month</w:t>
      </w:r>
      <w:proofErr w:type="spellEnd"/>
      <w:r w:rsidRPr="00176717">
        <w:rPr>
          <w:rFonts w:ascii="Arial" w:eastAsia="Times New Roman" w:hAnsi="Arial" w:cs="Arial"/>
          <w:szCs w:val="24"/>
          <w:highlight w:val="red"/>
          <w:lang w:eastAsia="en-GB"/>
        </w:rPr>
        <w:tab/>
        <w:t>integer not null, -- 1 to 31</w:t>
      </w:r>
    </w:p>
    <w:p w14:paraId="5957968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day</w:t>
      </w:r>
      <w:proofErr w:type="gramEnd"/>
      <w:r w:rsidRPr="00176717">
        <w:rPr>
          <w:rFonts w:ascii="Arial" w:eastAsia="Times New Roman" w:hAnsi="Arial" w:cs="Arial"/>
          <w:szCs w:val="24"/>
          <w:highlight w:val="red"/>
          <w:lang w:eastAsia="en-GB"/>
        </w:rPr>
        <w:t>_number_overall</w:t>
      </w:r>
      <w:proofErr w:type="spellEnd"/>
      <w:r w:rsidRPr="00176717">
        <w:rPr>
          <w:rFonts w:ascii="Arial" w:eastAsia="Times New Roman" w:hAnsi="Arial" w:cs="Arial"/>
          <w:szCs w:val="24"/>
          <w:highlight w:val="red"/>
          <w:lang w:eastAsia="en-GB"/>
        </w:rPr>
        <w:tab/>
        <w:t>integer not null, -- days from the epoch (first day is 1)</w:t>
      </w:r>
    </w:p>
    <w:p w14:paraId="1037533A"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week</w:t>
      </w:r>
      <w:proofErr w:type="gramEnd"/>
      <w:r w:rsidRPr="00176717">
        <w:rPr>
          <w:rFonts w:ascii="Arial" w:eastAsia="Times New Roman" w:hAnsi="Arial" w:cs="Arial"/>
          <w:szCs w:val="24"/>
          <w:highlight w:val="red"/>
          <w:lang w:eastAsia="en-GB"/>
        </w:rPr>
        <w:t>_number_in_year</w:t>
      </w:r>
      <w:proofErr w:type="spellEnd"/>
      <w:r w:rsidRPr="00176717">
        <w:rPr>
          <w:rFonts w:ascii="Arial" w:eastAsia="Times New Roman" w:hAnsi="Arial" w:cs="Arial"/>
          <w:szCs w:val="24"/>
          <w:highlight w:val="red"/>
          <w:lang w:eastAsia="en-GB"/>
        </w:rPr>
        <w:tab/>
        <w:t>integer not null, -- 1 to 52</w:t>
      </w:r>
    </w:p>
    <w:p w14:paraId="35808DCB"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week</w:t>
      </w:r>
      <w:proofErr w:type="gramEnd"/>
      <w:r w:rsidRPr="00176717">
        <w:rPr>
          <w:rFonts w:ascii="Arial" w:eastAsia="Times New Roman" w:hAnsi="Arial" w:cs="Arial"/>
          <w:szCs w:val="24"/>
          <w:highlight w:val="red"/>
          <w:lang w:eastAsia="en-GB"/>
        </w:rPr>
        <w:t>_number_overall</w:t>
      </w:r>
      <w:proofErr w:type="spellEnd"/>
      <w:r w:rsidRPr="00176717">
        <w:rPr>
          <w:rFonts w:ascii="Arial" w:eastAsia="Times New Roman" w:hAnsi="Arial" w:cs="Arial"/>
          <w:szCs w:val="24"/>
          <w:highlight w:val="red"/>
          <w:lang w:eastAsia="en-GB"/>
        </w:rPr>
        <w:tab/>
        <w:t>integer not null, -- weeks start on Sunday</w:t>
      </w:r>
    </w:p>
    <w:p w14:paraId="1FCC87A7"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month</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integer not null, -- 1 to 12</w:t>
      </w:r>
    </w:p>
    <w:p w14:paraId="047CE285"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month</w:t>
      </w:r>
      <w:proofErr w:type="gramEnd"/>
      <w:r w:rsidRPr="00176717">
        <w:rPr>
          <w:rFonts w:ascii="Arial" w:eastAsia="Times New Roman" w:hAnsi="Arial" w:cs="Arial"/>
          <w:szCs w:val="24"/>
          <w:highlight w:val="red"/>
          <w:lang w:eastAsia="en-GB"/>
        </w:rPr>
        <w:t>_number_overall</w:t>
      </w:r>
      <w:proofErr w:type="spellEnd"/>
      <w:r w:rsidRPr="00176717">
        <w:rPr>
          <w:rFonts w:ascii="Arial" w:eastAsia="Times New Roman" w:hAnsi="Arial" w:cs="Arial"/>
          <w:szCs w:val="24"/>
          <w:highlight w:val="red"/>
          <w:lang w:eastAsia="en-GB"/>
        </w:rPr>
        <w:tab/>
        <w:t>integer not null,</w:t>
      </w:r>
    </w:p>
    <w:p w14:paraId="460ABB6B"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quarter</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integer not null, -- 1 to 4</w:t>
      </w:r>
    </w:p>
    <w:p w14:paraId="24C4CD11"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fiscal</w:t>
      </w:r>
      <w:proofErr w:type="gramEnd"/>
      <w:r w:rsidRPr="00176717">
        <w:rPr>
          <w:rFonts w:ascii="Arial" w:eastAsia="Times New Roman" w:hAnsi="Arial" w:cs="Arial"/>
          <w:szCs w:val="24"/>
          <w:highlight w:val="red"/>
          <w:lang w:eastAsia="en-GB"/>
        </w:rPr>
        <w:t>_period</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w:t>
      </w:r>
    </w:p>
    <w:p w14:paraId="2CFBCCCF"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holiday</w:t>
      </w:r>
      <w:proofErr w:type="gramEnd"/>
      <w:r w:rsidRPr="00176717">
        <w:rPr>
          <w:rFonts w:ascii="Arial" w:eastAsia="Times New Roman" w:hAnsi="Arial" w:cs="Arial"/>
          <w:szCs w:val="24"/>
          <w:highlight w:val="red"/>
          <w:lang w:eastAsia="en-GB"/>
        </w:rPr>
        <w:t>_flag</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char(1) default 'f' check (</w:t>
      </w:r>
      <w:proofErr w:type="spellStart"/>
      <w:r w:rsidRPr="00176717">
        <w:rPr>
          <w:rFonts w:ascii="Arial" w:eastAsia="Times New Roman" w:hAnsi="Arial" w:cs="Arial"/>
          <w:szCs w:val="24"/>
          <w:highlight w:val="red"/>
          <w:lang w:eastAsia="en-GB"/>
        </w:rPr>
        <w:t>holiday_flag</w:t>
      </w:r>
      <w:proofErr w:type="spellEnd"/>
      <w:r w:rsidRPr="00176717">
        <w:rPr>
          <w:rFonts w:ascii="Arial" w:eastAsia="Times New Roman" w:hAnsi="Arial" w:cs="Arial"/>
          <w:szCs w:val="24"/>
          <w:highlight w:val="red"/>
          <w:lang w:eastAsia="en-GB"/>
        </w:rPr>
        <w:t xml:space="preserve"> in ('t', 'f')),</w:t>
      </w:r>
    </w:p>
    <w:p w14:paraId="52ECED8D"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weekday</w:t>
      </w:r>
      <w:proofErr w:type="gramEnd"/>
      <w:r w:rsidRPr="00176717">
        <w:rPr>
          <w:rFonts w:ascii="Arial" w:eastAsia="Times New Roman" w:hAnsi="Arial" w:cs="Arial"/>
          <w:szCs w:val="24"/>
          <w:highlight w:val="red"/>
          <w:lang w:eastAsia="en-GB"/>
        </w:rPr>
        <w:t>_flag</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char(1) default 'f' check (</w:t>
      </w:r>
      <w:proofErr w:type="spellStart"/>
      <w:r w:rsidRPr="00176717">
        <w:rPr>
          <w:rFonts w:ascii="Arial" w:eastAsia="Times New Roman" w:hAnsi="Arial" w:cs="Arial"/>
          <w:szCs w:val="24"/>
          <w:highlight w:val="red"/>
          <w:lang w:eastAsia="en-GB"/>
        </w:rPr>
        <w:t>weekday_flag</w:t>
      </w:r>
      <w:proofErr w:type="spellEnd"/>
      <w:r w:rsidRPr="00176717">
        <w:rPr>
          <w:rFonts w:ascii="Arial" w:eastAsia="Times New Roman" w:hAnsi="Arial" w:cs="Arial"/>
          <w:szCs w:val="24"/>
          <w:highlight w:val="red"/>
          <w:lang w:eastAsia="en-GB"/>
        </w:rPr>
        <w:t xml:space="preserve"> in ('t', 'f')),</w:t>
      </w:r>
    </w:p>
    <w:p w14:paraId="66621795"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season</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(50),</w:t>
      </w:r>
    </w:p>
    <w:p w14:paraId="5C2F9568"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event</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(50)</w:t>
      </w:r>
    </w:p>
    <w:p w14:paraId="28838E4D"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w:t>
      </w:r>
    </w:p>
    <w:p w14:paraId="59F6D971" w14:textId="77777777" w:rsidR="00176717" w:rsidRPr="00176717" w:rsidRDefault="00176717" w:rsidP="00176717">
      <w:pPr>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Why is it useful to define a time dimension? If we keep the date of the sales fact as an Oracle date column, it is still just about as painless as ever to ask for holiday versus non-holiday sales. We need to know about the existence of the </w:t>
      </w:r>
      <w:proofErr w:type="spellStart"/>
      <w:r w:rsidRPr="00176717">
        <w:rPr>
          <w:rFonts w:ascii="Arial" w:eastAsia="Times New Roman" w:hAnsi="Arial" w:cs="Arial"/>
          <w:szCs w:val="24"/>
          <w:highlight w:val="red"/>
          <w:lang w:eastAsia="en-GB"/>
        </w:rPr>
        <w:t>holiday_map</w:t>
      </w:r>
      <w:proofErr w:type="spellEnd"/>
      <w:r w:rsidRPr="00176717">
        <w:rPr>
          <w:rFonts w:ascii="Arial" w:eastAsia="Times New Roman" w:hAnsi="Arial" w:cs="Arial"/>
          <w:szCs w:val="24"/>
          <w:highlight w:val="red"/>
          <w:lang w:eastAsia="en-GB"/>
        </w:rPr>
        <w:t xml:space="preserve"> table and how to use it. Suppose we redefine the fact table as follows: </w:t>
      </w:r>
    </w:p>
    <w:p w14:paraId="6E00AA1A"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create</w:t>
      </w:r>
      <w:proofErr w:type="gramEnd"/>
      <w:r w:rsidRPr="00176717">
        <w:rPr>
          <w:rFonts w:ascii="Arial" w:eastAsia="Times New Roman" w:hAnsi="Arial" w:cs="Arial"/>
          <w:szCs w:val="24"/>
          <w:highlight w:val="red"/>
          <w:lang w:eastAsia="en-GB"/>
        </w:rPr>
        <w:t xml:space="preserve"> table </w:t>
      </w:r>
      <w:proofErr w:type="spellStart"/>
      <w:r w:rsidRPr="00176717">
        <w:rPr>
          <w:rFonts w:ascii="Arial" w:eastAsia="Times New Roman" w:hAnsi="Arial" w:cs="Arial"/>
          <w:szCs w:val="24"/>
          <w:highlight w:val="red"/>
          <w:lang w:eastAsia="en-GB"/>
        </w:rPr>
        <w:t>sales_fact</w:t>
      </w:r>
      <w:proofErr w:type="spellEnd"/>
      <w:r w:rsidRPr="00176717">
        <w:rPr>
          <w:rFonts w:ascii="Arial" w:eastAsia="Times New Roman" w:hAnsi="Arial" w:cs="Arial"/>
          <w:szCs w:val="24"/>
          <w:highlight w:val="red"/>
          <w:lang w:eastAsia="en-GB"/>
        </w:rPr>
        <w:t xml:space="preserve"> (</w:t>
      </w:r>
    </w:p>
    <w:p w14:paraId="2A8A906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b/>
          <w:bCs/>
          <w:szCs w:val="24"/>
          <w:highlight w:val="red"/>
          <w:lang w:eastAsia="en-GB"/>
        </w:rPr>
        <w:t>time</w:t>
      </w:r>
      <w:proofErr w:type="gramEnd"/>
      <w:r w:rsidRPr="00176717">
        <w:rPr>
          <w:rFonts w:ascii="Arial" w:eastAsia="Times New Roman" w:hAnsi="Arial" w:cs="Arial"/>
          <w:b/>
          <w:bCs/>
          <w:szCs w:val="24"/>
          <w:highlight w:val="red"/>
          <w:lang w:eastAsia="en-GB"/>
        </w:rPr>
        <w:t>_key</w:t>
      </w:r>
      <w:proofErr w:type="spellEnd"/>
      <w:r w:rsidRPr="00176717">
        <w:rPr>
          <w:rFonts w:ascii="Arial" w:eastAsia="Times New Roman" w:hAnsi="Arial" w:cs="Arial"/>
          <w:b/>
          <w:bCs/>
          <w:szCs w:val="24"/>
          <w:highlight w:val="red"/>
          <w:lang w:eastAsia="en-GB"/>
        </w:rPr>
        <w:tab/>
        <w:t xml:space="preserve">integer not null references </w:t>
      </w:r>
      <w:proofErr w:type="spellStart"/>
      <w:r w:rsidRPr="00176717">
        <w:rPr>
          <w:rFonts w:ascii="Arial" w:eastAsia="Times New Roman" w:hAnsi="Arial" w:cs="Arial"/>
          <w:b/>
          <w:bCs/>
          <w:szCs w:val="24"/>
          <w:highlight w:val="red"/>
          <w:lang w:eastAsia="en-GB"/>
        </w:rPr>
        <w:t>time_dimension</w:t>
      </w:r>
      <w:proofErr w:type="spellEnd"/>
      <w:r w:rsidRPr="00176717">
        <w:rPr>
          <w:rFonts w:ascii="Arial" w:eastAsia="Times New Roman" w:hAnsi="Arial" w:cs="Arial"/>
          <w:szCs w:val="24"/>
          <w:highlight w:val="red"/>
          <w:lang w:eastAsia="en-GB"/>
        </w:rPr>
        <w:t>,</w:t>
      </w:r>
    </w:p>
    <w:p w14:paraId="20D34525"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product</w:t>
      </w:r>
      <w:proofErr w:type="gramEnd"/>
      <w:r w:rsidRPr="00176717">
        <w:rPr>
          <w:rFonts w:ascii="Arial" w:eastAsia="Times New Roman" w:hAnsi="Arial" w:cs="Arial"/>
          <w:szCs w:val="24"/>
          <w:highlight w:val="red"/>
          <w:lang w:eastAsia="en-GB"/>
        </w:rPr>
        <w:t>_id</w:t>
      </w:r>
      <w:proofErr w:type="spellEnd"/>
      <w:r w:rsidRPr="00176717">
        <w:rPr>
          <w:rFonts w:ascii="Arial" w:eastAsia="Times New Roman" w:hAnsi="Arial" w:cs="Arial"/>
          <w:szCs w:val="24"/>
          <w:highlight w:val="red"/>
          <w:lang w:eastAsia="en-GB"/>
        </w:rPr>
        <w:tab/>
        <w:t>integer,</w:t>
      </w:r>
    </w:p>
    <w:p w14:paraId="641061F9"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store</w:t>
      </w:r>
      <w:proofErr w:type="gramEnd"/>
      <w:r w:rsidRPr="00176717">
        <w:rPr>
          <w:rFonts w:ascii="Arial" w:eastAsia="Times New Roman" w:hAnsi="Arial" w:cs="Arial"/>
          <w:szCs w:val="24"/>
          <w:highlight w:val="red"/>
          <w:lang w:eastAsia="en-GB"/>
        </w:rPr>
        <w:t>_id</w:t>
      </w:r>
      <w:proofErr w:type="spellEnd"/>
      <w:r w:rsidRPr="00176717">
        <w:rPr>
          <w:rFonts w:ascii="Arial" w:eastAsia="Times New Roman" w:hAnsi="Arial" w:cs="Arial"/>
          <w:szCs w:val="24"/>
          <w:highlight w:val="red"/>
          <w:lang w:eastAsia="en-GB"/>
        </w:rPr>
        <w:tab/>
        <w:t>integer,</w:t>
      </w:r>
    </w:p>
    <w:p w14:paraId="638B7CE0"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unit</w:t>
      </w:r>
      <w:proofErr w:type="gramEnd"/>
      <w:r w:rsidRPr="00176717">
        <w:rPr>
          <w:rFonts w:ascii="Arial" w:eastAsia="Times New Roman" w:hAnsi="Arial" w:cs="Arial"/>
          <w:szCs w:val="24"/>
          <w:highlight w:val="red"/>
          <w:lang w:eastAsia="en-GB"/>
        </w:rPr>
        <w:t>_sales</w:t>
      </w:r>
      <w:proofErr w:type="spellEnd"/>
      <w:r w:rsidRPr="00176717">
        <w:rPr>
          <w:rFonts w:ascii="Arial" w:eastAsia="Times New Roman" w:hAnsi="Arial" w:cs="Arial"/>
          <w:szCs w:val="24"/>
          <w:highlight w:val="red"/>
          <w:lang w:eastAsia="en-GB"/>
        </w:rPr>
        <w:tab/>
        <w:t>integer,</w:t>
      </w:r>
    </w:p>
    <w:p w14:paraId="79427B08"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dollar</w:t>
      </w:r>
      <w:proofErr w:type="gramEnd"/>
      <w:r w:rsidRPr="00176717">
        <w:rPr>
          <w:rFonts w:ascii="Arial" w:eastAsia="Times New Roman" w:hAnsi="Arial" w:cs="Arial"/>
          <w:szCs w:val="24"/>
          <w:highlight w:val="red"/>
          <w:lang w:eastAsia="en-GB"/>
        </w:rPr>
        <w:t>_sales</w:t>
      </w:r>
      <w:proofErr w:type="spellEnd"/>
      <w:r w:rsidRPr="00176717">
        <w:rPr>
          <w:rFonts w:ascii="Arial" w:eastAsia="Times New Roman" w:hAnsi="Arial" w:cs="Arial"/>
          <w:szCs w:val="24"/>
          <w:highlight w:val="red"/>
          <w:lang w:eastAsia="en-GB"/>
        </w:rPr>
        <w:tab/>
        <w:t>number</w:t>
      </w:r>
    </w:p>
    <w:p w14:paraId="0676E40F"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w:t>
      </w:r>
    </w:p>
    <w:p w14:paraId="1A17DA8F" w14:textId="77777777" w:rsidR="00176717" w:rsidRPr="00176717" w:rsidRDefault="00176717" w:rsidP="00176717">
      <w:pPr>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Instead of storing an Oracle date in the fact table, we're keeping an integer key pointing to an entry in the time dimension. The time dimension stores, for each day, the following information: </w:t>
      </w:r>
    </w:p>
    <w:p w14:paraId="202861E3" w14:textId="77777777" w:rsidR="00176717" w:rsidRPr="00176717" w:rsidRDefault="00176717" w:rsidP="00176717">
      <w:pPr>
        <w:numPr>
          <w:ilvl w:val="0"/>
          <w:numId w:val="29"/>
        </w:numPr>
        <w:spacing w:before="100" w:beforeAutospacing="1" w:after="100" w:afterAutospacing="1" w:line="240" w:lineRule="auto"/>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whether</w:t>
      </w:r>
      <w:proofErr w:type="gramEnd"/>
      <w:r w:rsidRPr="00176717">
        <w:rPr>
          <w:rFonts w:ascii="Arial" w:eastAsia="Times New Roman" w:hAnsi="Arial" w:cs="Arial"/>
          <w:szCs w:val="24"/>
          <w:highlight w:val="red"/>
          <w:lang w:eastAsia="en-GB"/>
        </w:rPr>
        <w:t xml:space="preserve"> or not the day was a holiday </w:t>
      </w:r>
    </w:p>
    <w:p w14:paraId="4840154F" w14:textId="77777777" w:rsidR="00176717" w:rsidRPr="00176717" w:rsidRDefault="00176717" w:rsidP="00176717">
      <w:pPr>
        <w:numPr>
          <w:ilvl w:val="0"/>
          <w:numId w:val="29"/>
        </w:numPr>
        <w:spacing w:before="100" w:beforeAutospacing="1" w:after="100" w:afterAutospacing="1" w:line="240" w:lineRule="auto"/>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into</w:t>
      </w:r>
      <w:proofErr w:type="gramEnd"/>
      <w:r w:rsidRPr="00176717">
        <w:rPr>
          <w:rFonts w:ascii="Arial" w:eastAsia="Times New Roman" w:hAnsi="Arial" w:cs="Arial"/>
          <w:szCs w:val="24"/>
          <w:highlight w:val="red"/>
          <w:lang w:eastAsia="en-GB"/>
        </w:rPr>
        <w:t xml:space="preserve"> which fiscal period this day fell </w:t>
      </w:r>
    </w:p>
    <w:p w14:paraId="5D7E5B5A" w14:textId="77777777" w:rsidR="00176717" w:rsidRPr="00176717" w:rsidRDefault="00176717" w:rsidP="00176717">
      <w:pPr>
        <w:numPr>
          <w:ilvl w:val="0"/>
          <w:numId w:val="29"/>
        </w:numPr>
        <w:spacing w:before="100" w:beforeAutospacing="1" w:after="100" w:afterAutospacing="1" w:line="240" w:lineRule="auto"/>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whether</w:t>
      </w:r>
      <w:proofErr w:type="gramEnd"/>
      <w:r w:rsidRPr="00176717">
        <w:rPr>
          <w:rFonts w:ascii="Arial" w:eastAsia="Times New Roman" w:hAnsi="Arial" w:cs="Arial"/>
          <w:szCs w:val="24"/>
          <w:highlight w:val="red"/>
          <w:lang w:eastAsia="en-GB"/>
        </w:rPr>
        <w:t xml:space="preserve"> or not the day was part of the "Christmas season" or not </w:t>
      </w:r>
    </w:p>
    <w:p w14:paraId="53837BDD" w14:textId="77777777" w:rsidR="00176717" w:rsidRPr="00176717" w:rsidRDefault="00176717" w:rsidP="00176717">
      <w:pPr>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lastRenderedPageBreak/>
        <w:t xml:space="preserve">If we want a report of sales by season, the query is straightforward: </w:t>
      </w:r>
    </w:p>
    <w:p w14:paraId="7633A3E6"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select</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td.season</w:t>
      </w:r>
      <w:proofErr w:type="spellEnd"/>
      <w:r w:rsidRPr="00176717">
        <w:rPr>
          <w:rFonts w:ascii="Arial" w:eastAsia="Times New Roman" w:hAnsi="Arial" w:cs="Arial"/>
          <w:szCs w:val="24"/>
          <w:highlight w:val="red"/>
          <w:lang w:eastAsia="en-GB"/>
        </w:rPr>
        <w:t>, sum(</w:t>
      </w:r>
      <w:proofErr w:type="spellStart"/>
      <w:r w:rsidRPr="00176717">
        <w:rPr>
          <w:rFonts w:ascii="Arial" w:eastAsia="Times New Roman" w:hAnsi="Arial" w:cs="Arial"/>
          <w:szCs w:val="24"/>
          <w:highlight w:val="red"/>
          <w:lang w:eastAsia="en-GB"/>
        </w:rPr>
        <w:t>f.dollar_sales</w:t>
      </w:r>
      <w:proofErr w:type="spellEnd"/>
      <w:r w:rsidRPr="00176717">
        <w:rPr>
          <w:rFonts w:ascii="Arial" w:eastAsia="Times New Roman" w:hAnsi="Arial" w:cs="Arial"/>
          <w:szCs w:val="24"/>
          <w:highlight w:val="red"/>
          <w:lang w:eastAsia="en-GB"/>
        </w:rPr>
        <w:t>)</w:t>
      </w:r>
    </w:p>
    <w:p w14:paraId="3623ADD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from</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sales_fact</w:t>
      </w:r>
      <w:proofErr w:type="spellEnd"/>
      <w:r w:rsidRPr="00176717">
        <w:rPr>
          <w:rFonts w:ascii="Arial" w:eastAsia="Times New Roman" w:hAnsi="Arial" w:cs="Arial"/>
          <w:szCs w:val="24"/>
          <w:highlight w:val="red"/>
          <w:lang w:eastAsia="en-GB"/>
        </w:rPr>
        <w:t xml:space="preserve"> f, </w:t>
      </w:r>
      <w:proofErr w:type="spellStart"/>
      <w:r w:rsidRPr="00176717">
        <w:rPr>
          <w:rFonts w:ascii="Arial" w:eastAsia="Times New Roman" w:hAnsi="Arial" w:cs="Arial"/>
          <w:szCs w:val="24"/>
          <w:highlight w:val="red"/>
          <w:lang w:eastAsia="en-GB"/>
        </w:rPr>
        <w:t>time_dimension</w:t>
      </w:r>
      <w:proofErr w:type="spellEnd"/>
      <w:r w:rsidRPr="00176717">
        <w:rPr>
          <w:rFonts w:ascii="Arial" w:eastAsia="Times New Roman" w:hAnsi="Arial" w:cs="Arial"/>
          <w:szCs w:val="24"/>
          <w:highlight w:val="red"/>
          <w:lang w:eastAsia="en-GB"/>
        </w:rPr>
        <w:t xml:space="preserve"> td</w:t>
      </w:r>
    </w:p>
    <w:p w14:paraId="11D19BC7"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where</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f.time_key</w:t>
      </w:r>
      <w:proofErr w:type="spellEnd"/>
      <w:r w:rsidRPr="00176717">
        <w:rPr>
          <w:rFonts w:ascii="Arial" w:eastAsia="Times New Roman" w:hAnsi="Arial" w:cs="Arial"/>
          <w:szCs w:val="24"/>
          <w:highlight w:val="red"/>
          <w:lang w:eastAsia="en-GB"/>
        </w:rPr>
        <w:t xml:space="preserve"> = </w:t>
      </w:r>
      <w:proofErr w:type="spellStart"/>
      <w:r w:rsidRPr="00176717">
        <w:rPr>
          <w:rFonts w:ascii="Arial" w:eastAsia="Times New Roman" w:hAnsi="Arial" w:cs="Arial"/>
          <w:szCs w:val="24"/>
          <w:highlight w:val="red"/>
          <w:lang w:eastAsia="en-GB"/>
        </w:rPr>
        <w:t>td.time_key</w:t>
      </w:r>
      <w:proofErr w:type="spellEnd"/>
    </w:p>
    <w:p w14:paraId="3151E661"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group</w:t>
      </w:r>
      <w:proofErr w:type="gramEnd"/>
      <w:r w:rsidRPr="00176717">
        <w:rPr>
          <w:rFonts w:ascii="Arial" w:eastAsia="Times New Roman" w:hAnsi="Arial" w:cs="Arial"/>
          <w:szCs w:val="24"/>
          <w:highlight w:val="red"/>
          <w:lang w:eastAsia="en-GB"/>
        </w:rPr>
        <w:t xml:space="preserve"> by </w:t>
      </w:r>
      <w:proofErr w:type="spellStart"/>
      <w:r w:rsidRPr="00176717">
        <w:rPr>
          <w:rFonts w:ascii="Arial" w:eastAsia="Times New Roman" w:hAnsi="Arial" w:cs="Arial"/>
          <w:szCs w:val="24"/>
          <w:highlight w:val="red"/>
          <w:lang w:eastAsia="en-GB"/>
        </w:rPr>
        <w:t>td.season</w:t>
      </w:r>
      <w:proofErr w:type="spellEnd"/>
    </w:p>
    <w:p w14:paraId="2DFFDCD9" w14:textId="77777777" w:rsidR="00176717" w:rsidRPr="00176717" w:rsidRDefault="00176717" w:rsidP="00176717">
      <w:pPr>
        <w:rPr>
          <w:rFonts w:ascii="Arial" w:eastAsia="Times New Roman" w:hAnsi="Arial" w:cs="Arial"/>
          <w:szCs w:val="24"/>
          <w:highlight w:val="red"/>
          <w:lang w:eastAsia="en-GB"/>
        </w:rPr>
      </w:pPr>
    </w:p>
    <w:p w14:paraId="4BC840DB" w14:textId="77777777" w:rsidR="00176717" w:rsidRPr="00176717" w:rsidRDefault="00176717" w:rsidP="00176717">
      <w:pPr>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If we want to get a report of sales by fiscal quarter or sales by day of week, the SQL is structurally identical to the above. If we want to get a report of sales by manufacturer, however, we realize that we need another dimension: </w:t>
      </w:r>
      <w:r w:rsidRPr="00176717">
        <w:rPr>
          <w:rFonts w:ascii="Arial" w:eastAsia="Times New Roman" w:hAnsi="Arial" w:cs="Arial"/>
          <w:i/>
          <w:iCs/>
          <w:szCs w:val="24"/>
          <w:highlight w:val="red"/>
          <w:lang w:eastAsia="en-GB"/>
        </w:rPr>
        <w:t>product</w:t>
      </w:r>
      <w:r w:rsidRPr="00176717">
        <w:rPr>
          <w:rFonts w:ascii="Arial" w:eastAsia="Times New Roman" w:hAnsi="Arial" w:cs="Arial"/>
          <w:szCs w:val="24"/>
          <w:highlight w:val="red"/>
          <w:lang w:eastAsia="en-GB"/>
        </w:rPr>
        <w:t xml:space="preserve">. Instead of storing the </w:t>
      </w:r>
      <w:proofErr w:type="spellStart"/>
      <w:r w:rsidRPr="00176717">
        <w:rPr>
          <w:rFonts w:ascii="Arial" w:eastAsia="Times New Roman" w:hAnsi="Arial" w:cs="Arial"/>
          <w:szCs w:val="24"/>
          <w:highlight w:val="red"/>
          <w:lang w:eastAsia="en-GB"/>
        </w:rPr>
        <w:t>product_id</w:t>
      </w:r>
      <w:proofErr w:type="spellEnd"/>
      <w:r w:rsidRPr="00176717">
        <w:rPr>
          <w:rFonts w:ascii="Arial" w:eastAsia="Times New Roman" w:hAnsi="Arial" w:cs="Arial"/>
          <w:szCs w:val="24"/>
          <w:highlight w:val="red"/>
          <w:lang w:eastAsia="en-GB"/>
        </w:rPr>
        <w:t xml:space="preserve"> that references the OLTP products table, much better to use a synthetic product key that references a product dimension where data from the OLTP products, </w:t>
      </w:r>
      <w:proofErr w:type="spellStart"/>
      <w:r w:rsidRPr="00176717">
        <w:rPr>
          <w:rFonts w:ascii="Arial" w:eastAsia="Times New Roman" w:hAnsi="Arial" w:cs="Arial"/>
          <w:szCs w:val="24"/>
          <w:highlight w:val="red"/>
          <w:lang w:eastAsia="en-GB"/>
        </w:rPr>
        <w:t>product_categories</w:t>
      </w:r>
      <w:proofErr w:type="spellEnd"/>
      <w:r w:rsidRPr="00176717">
        <w:rPr>
          <w:rFonts w:ascii="Arial" w:eastAsia="Times New Roman" w:hAnsi="Arial" w:cs="Arial"/>
          <w:szCs w:val="24"/>
          <w:highlight w:val="red"/>
          <w:lang w:eastAsia="en-GB"/>
        </w:rPr>
        <w:t xml:space="preserve">, and manufacturers tables are aggregated. </w:t>
      </w:r>
    </w:p>
    <w:p w14:paraId="5C6CEB19" w14:textId="77777777" w:rsidR="00176717" w:rsidRPr="00176717" w:rsidRDefault="00176717" w:rsidP="00176717">
      <w:pPr>
        <w:spacing w:before="100" w:beforeAutospacing="1" w:after="100" w:afterAutospacing="1"/>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Since we are </w:t>
      </w:r>
      <w:proofErr w:type="spellStart"/>
      <w:r w:rsidRPr="00176717">
        <w:rPr>
          <w:rFonts w:ascii="Arial" w:eastAsia="Times New Roman" w:hAnsi="Arial" w:cs="Arial"/>
          <w:szCs w:val="24"/>
          <w:highlight w:val="red"/>
          <w:lang w:eastAsia="en-GB"/>
        </w:rPr>
        <w:t>Walmart</w:t>
      </w:r>
      <w:proofErr w:type="spellEnd"/>
      <w:r w:rsidRPr="00176717">
        <w:rPr>
          <w:rFonts w:ascii="Arial" w:eastAsia="Times New Roman" w:hAnsi="Arial" w:cs="Arial"/>
          <w:szCs w:val="24"/>
          <w:highlight w:val="red"/>
          <w:lang w:eastAsia="en-GB"/>
        </w:rPr>
        <w:t xml:space="preserve">, a multi-store chain, we will want a </w:t>
      </w:r>
      <w:r w:rsidRPr="00176717">
        <w:rPr>
          <w:rFonts w:ascii="Arial" w:eastAsia="Times New Roman" w:hAnsi="Arial" w:cs="Arial"/>
          <w:i/>
          <w:iCs/>
          <w:szCs w:val="24"/>
          <w:highlight w:val="red"/>
          <w:lang w:eastAsia="en-GB"/>
        </w:rPr>
        <w:t>stores</w:t>
      </w:r>
      <w:r w:rsidRPr="00176717">
        <w:rPr>
          <w:rFonts w:ascii="Arial" w:eastAsia="Times New Roman" w:hAnsi="Arial" w:cs="Arial"/>
          <w:szCs w:val="24"/>
          <w:highlight w:val="red"/>
          <w:lang w:eastAsia="en-GB"/>
        </w:rPr>
        <w:t xml:space="preserve"> dimension. This table will aggregate information from the stores and cities tables in the OLTP system. Here is how we would define the stores dimension in an Oracle table: </w:t>
      </w:r>
    </w:p>
    <w:p w14:paraId="5983FA3E"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create</w:t>
      </w:r>
      <w:proofErr w:type="gramEnd"/>
      <w:r w:rsidRPr="00176717">
        <w:rPr>
          <w:rFonts w:ascii="Arial" w:eastAsia="Times New Roman" w:hAnsi="Arial" w:cs="Arial"/>
          <w:szCs w:val="24"/>
          <w:highlight w:val="red"/>
          <w:lang w:eastAsia="en-GB"/>
        </w:rPr>
        <w:t xml:space="preserve"> table </w:t>
      </w:r>
      <w:proofErr w:type="spellStart"/>
      <w:r w:rsidRPr="00176717">
        <w:rPr>
          <w:rFonts w:ascii="Arial" w:eastAsia="Times New Roman" w:hAnsi="Arial" w:cs="Arial"/>
          <w:szCs w:val="24"/>
          <w:highlight w:val="red"/>
          <w:lang w:eastAsia="en-GB"/>
        </w:rPr>
        <w:t>stores_dimension</w:t>
      </w:r>
      <w:proofErr w:type="spellEnd"/>
      <w:r w:rsidRPr="00176717">
        <w:rPr>
          <w:rFonts w:ascii="Arial" w:eastAsia="Times New Roman" w:hAnsi="Arial" w:cs="Arial"/>
          <w:szCs w:val="24"/>
          <w:highlight w:val="red"/>
          <w:lang w:eastAsia="en-GB"/>
        </w:rPr>
        <w:t xml:space="preserve"> (</w:t>
      </w:r>
    </w:p>
    <w:p w14:paraId="37240666"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stores</w:t>
      </w:r>
      <w:proofErr w:type="gramEnd"/>
      <w:r w:rsidRPr="00176717">
        <w:rPr>
          <w:rFonts w:ascii="Arial" w:eastAsia="Times New Roman" w:hAnsi="Arial" w:cs="Arial"/>
          <w:szCs w:val="24"/>
          <w:highlight w:val="red"/>
          <w:lang w:eastAsia="en-GB"/>
        </w:rPr>
        <w:t>_key</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integer primary key,</w:t>
      </w:r>
    </w:p>
    <w:p w14:paraId="7C1643C7"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name</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(100),</w:t>
      </w:r>
    </w:p>
    <w:p w14:paraId="7D33297E"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city</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(100),</w:t>
      </w:r>
    </w:p>
    <w:p w14:paraId="2ECBBEE3"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county</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(100),</w:t>
      </w:r>
    </w:p>
    <w:p w14:paraId="5966C488"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gramStart"/>
      <w:r w:rsidRPr="00176717">
        <w:rPr>
          <w:rFonts w:ascii="Arial" w:eastAsia="Times New Roman" w:hAnsi="Arial" w:cs="Arial"/>
          <w:szCs w:val="24"/>
          <w:highlight w:val="red"/>
          <w:lang w:eastAsia="en-GB"/>
        </w:rPr>
        <w:t>state</w:t>
      </w:r>
      <w:proofErr w:type="gram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(100),</w:t>
      </w:r>
    </w:p>
    <w:p w14:paraId="568E8CD7"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zip</w:t>
      </w:r>
      <w:proofErr w:type="gramEnd"/>
      <w:r w:rsidRPr="00176717">
        <w:rPr>
          <w:rFonts w:ascii="Arial" w:eastAsia="Times New Roman" w:hAnsi="Arial" w:cs="Arial"/>
          <w:szCs w:val="24"/>
          <w:highlight w:val="red"/>
          <w:lang w:eastAsia="en-GB"/>
        </w:rPr>
        <w:t>_code</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(100),</w:t>
      </w:r>
    </w:p>
    <w:p w14:paraId="35BE027A"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date</w:t>
      </w:r>
      <w:proofErr w:type="gramEnd"/>
      <w:r w:rsidRPr="00176717">
        <w:rPr>
          <w:rFonts w:ascii="Arial" w:eastAsia="Times New Roman" w:hAnsi="Arial" w:cs="Arial"/>
          <w:szCs w:val="24"/>
          <w:highlight w:val="red"/>
          <w:lang w:eastAsia="en-GB"/>
        </w:rPr>
        <w:t>_opened</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date,</w:t>
      </w:r>
    </w:p>
    <w:p w14:paraId="5571CB26"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date</w:t>
      </w:r>
      <w:proofErr w:type="gramEnd"/>
      <w:r w:rsidRPr="00176717">
        <w:rPr>
          <w:rFonts w:ascii="Arial" w:eastAsia="Times New Roman" w:hAnsi="Arial" w:cs="Arial"/>
          <w:szCs w:val="24"/>
          <w:highlight w:val="red"/>
          <w:lang w:eastAsia="en-GB"/>
        </w:rPr>
        <w:t>_remodeled</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t>date,</w:t>
      </w:r>
    </w:p>
    <w:p w14:paraId="098B5FED"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t>-- '</w:t>
      </w:r>
      <w:proofErr w:type="gramStart"/>
      <w:r w:rsidRPr="00176717">
        <w:rPr>
          <w:rFonts w:ascii="Arial" w:eastAsia="Times New Roman" w:hAnsi="Arial" w:cs="Arial"/>
          <w:szCs w:val="24"/>
          <w:highlight w:val="red"/>
          <w:lang w:eastAsia="en-GB"/>
        </w:rPr>
        <w:t>small'</w:t>
      </w:r>
      <w:proofErr w:type="gramEnd"/>
      <w:r w:rsidRPr="00176717">
        <w:rPr>
          <w:rFonts w:ascii="Arial" w:eastAsia="Times New Roman" w:hAnsi="Arial" w:cs="Arial"/>
          <w:szCs w:val="24"/>
          <w:highlight w:val="red"/>
          <w:lang w:eastAsia="en-GB"/>
        </w:rPr>
        <w:t>, 'medium', 'large', or 'super'</w:t>
      </w:r>
    </w:p>
    <w:p w14:paraId="42EBC8E3"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r>
      <w:proofErr w:type="spellStart"/>
      <w:proofErr w:type="gramStart"/>
      <w:r w:rsidRPr="00176717">
        <w:rPr>
          <w:rFonts w:ascii="Arial" w:eastAsia="Times New Roman" w:hAnsi="Arial" w:cs="Arial"/>
          <w:szCs w:val="24"/>
          <w:highlight w:val="red"/>
          <w:lang w:eastAsia="en-GB"/>
        </w:rPr>
        <w:t>store</w:t>
      </w:r>
      <w:proofErr w:type="gramEnd"/>
      <w:r w:rsidRPr="00176717">
        <w:rPr>
          <w:rFonts w:ascii="Arial" w:eastAsia="Times New Roman" w:hAnsi="Arial" w:cs="Arial"/>
          <w:szCs w:val="24"/>
          <w:highlight w:val="red"/>
          <w:lang w:eastAsia="en-GB"/>
        </w:rPr>
        <w:t>_size</w:t>
      </w:r>
      <w:proofErr w:type="spellEnd"/>
      <w:r w:rsidRPr="00176717">
        <w:rPr>
          <w:rFonts w:ascii="Arial" w:eastAsia="Times New Roman" w:hAnsi="Arial" w:cs="Arial"/>
          <w:szCs w:val="24"/>
          <w:highlight w:val="red"/>
          <w:lang w:eastAsia="en-GB"/>
        </w:rPr>
        <w:tab/>
      </w:r>
      <w:r w:rsidRPr="00176717">
        <w:rPr>
          <w:rFonts w:ascii="Arial" w:eastAsia="Times New Roman" w:hAnsi="Arial" w:cs="Arial"/>
          <w:szCs w:val="24"/>
          <w:highlight w:val="red"/>
          <w:lang w:eastAsia="en-GB"/>
        </w:rPr>
        <w:tab/>
      </w:r>
      <w:proofErr w:type="spellStart"/>
      <w:r w:rsidRPr="00176717">
        <w:rPr>
          <w:rFonts w:ascii="Arial" w:eastAsia="Times New Roman" w:hAnsi="Arial" w:cs="Arial"/>
          <w:szCs w:val="24"/>
          <w:highlight w:val="red"/>
          <w:lang w:eastAsia="en-GB"/>
        </w:rPr>
        <w:t>varchar</w:t>
      </w:r>
      <w:proofErr w:type="spellEnd"/>
      <w:r w:rsidRPr="00176717">
        <w:rPr>
          <w:rFonts w:ascii="Arial" w:eastAsia="Times New Roman" w:hAnsi="Arial" w:cs="Arial"/>
          <w:szCs w:val="24"/>
          <w:highlight w:val="red"/>
          <w:lang w:eastAsia="en-GB"/>
        </w:rPr>
        <w:t>(100),</w:t>
      </w:r>
    </w:p>
    <w:p w14:paraId="6A86725F"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ab/>
        <w:t>...</w:t>
      </w:r>
    </w:p>
    <w:p w14:paraId="42DE9269"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w:t>
      </w:r>
    </w:p>
    <w:p w14:paraId="6FA38F32" w14:textId="77777777" w:rsidR="00176717" w:rsidRPr="00176717" w:rsidRDefault="00176717" w:rsidP="00176717">
      <w:pPr>
        <w:spacing w:before="100" w:beforeAutospacing="1" w:after="100" w:afterAutospacing="1"/>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This new dimension gives us the opportunity to compare sales for large versus small stores, for new and old ones, and for stores in different regions. We can aggregate sales by geographical region, starting at the state level and drilling down to county, city, or ZIP code. Here is how we'd query for sales by city: </w:t>
      </w:r>
    </w:p>
    <w:p w14:paraId="70B9752F"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select</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sd.city</w:t>
      </w:r>
      <w:proofErr w:type="spellEnd"/>
      <w:r w:rsidRPr="00176717">
        <w:rPr>
          <w:rFonts w:ascii="Arial" w:eastAsia="Times New Roman" w:hAnsi="Arial" w:cs="Arial"/>
          <w:szCs w:val="24"/>
          <w:highlight w:val="red"/>
          <w:lang w:eastAsia="en-GB"/>
        </w:rPr>
        <w:t>, sum(</w:t>
      </w:r>
      <w:proofErr w:type="spellStart"/>
      <w:r w:rsidRPr="00176717">
        <w:rPr>
          <w:rFonts w:ascii="Arial" w:eastAsia="Times New Roman" w:hAnsi="Arial" w:cs="Arial"/>
          <w:szCs w:val="24"/>
          <w:highlight w:val="red"/>
          <w:lang w:eastAsia="en-GB"/>
        </w:rPr>
        <w:t>f.dollar_sales</w:t>
      </w:r>
      <w:proofErr w:type="spellEnd"/>
      <w:r w:rsidRPr="00176717">
        <w:rPr>
          <w:rFonts w:ascii="Arial" w:eastAsia="Times New Roman" w:hAnsi="Arial" w:cs="Arial"/>
          <w:szCs w:val="24"/>
          <w:highlight w:val="red"/>
          <w:lang w:eastAsia="en-GB"/>
        </w:rPr>
        <w:t>)</w:t>
      </w:r>
    </w:p>
    <w:p w14:paraId="15D18E61"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from</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sales_fact</w:t>
      </w:r>
      <w:proofErr w:type="spellEnd"/>
      <w:r w:rsidRPr="00176717">
        <w:rPr>
          <w:rFonts w:ascii="Arial" w:eastAsia="Times New Roman" w:hAnsi="Arial" w:cs="Arial"/>
          <w:szCs w:val="24"/>
          <w:highlight w:val="red"/>
          <w:lang w:eastAsia="en-GB"/>
        </w:rPr>
        <w:t xml:space="preserve"> f, </w:t>
      </w:r>
      <w:proofErr w:type="spellStart"/>
      <w:r w:rsidRPr="00176717">
        <w:rPr>
          <w:rFonts w:ascii="Arial" w:eastAsia="Times New Roman" w:hAnsi="Arial" w:cs="Arial"/>
          <w:szCs w:val="24"/>
          <w:highlight w:val="red"/>
          <w:lang w:eastAsia="en-GB"/>
        </w:rPr>
        <w:t>stores_dimension</w:t>
      </w:r>
      <w:proofErr w:type="spell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sd</w:t>
      </w:r>
      <w:proofErr w:type="spellEnd"/>
    </w:p>
    <w:p w14:paraId="234FCDE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where</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f.stores_key</w:t>
      </w:r>
      <w:proofErr w:type="spellEnd"/>
      <w:r w:rsidRPr="00176717">
        <w:rPr>
          <w:rFonts w:ascii="Arial" w:eastAsia="Times New Roman" w:hAnsi="Arial" w:cs="Arial"/>
          <w:szCs w:val="24"/>
          <w:highlight w:val="red"/>
          <w:lang w:eastAsia="en-GB"/>
        </w:rPr>
        <w:t xml:space="preserve"> = </w:t>
      </w:r>
      <w:proofErr w:type="spellStart"/>
      <w:r w:rsidRPr="00176717">
        <w:rPr>
          <w:rFonts w:ascii="Arial" w:eastAsia="Times New Roman" w:hAnsi="Arial" w:cs="Arial"/>
          <w:szCs w:val="24"/>
          <w:highlight w:val="red"/>
          <w:lang w:eastAsia="en-GB"/>
        </w:rPr>
        <w:t>sd.stores_key</w:t>
      </w:r>
      <w:proofErr w:type="spellEnd"/>
    </w:p>
    <w:p w14:paraId="479B906E"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lastRenderedPageBreak/>
        <w:t>group</w:t>
      </w:r>
      <w:proofErr w:type="gramEnd"/>
      <w:r w:rsidRPr="00176717">
        <w:rPr>
          <w:rFonts w:ascii="Arial" w:eastAsia="Times New Roman" w:hAnsi="Arial" w:cs="Arial"/>
          <w:szCs w:val="24"/>
          <w:highlight w:val="red"/>
          <w:lang w:eastAsia="en-GB"/>
        </w:rPr>
        <w:t xml:space="preserve"> by </w:t>
      </w:r>
      <w:proofErr w:type="spellStart"/>
      <w:r w:rsidRPr="00176717">
        <w:rPr>
          <w:rFonts w:ascii="Arial" w:eastAsia="Times New Roman" w:hAnsi="Arial" w:cs="Arial"/>
          <w:szCs w:val="24"/>
          <w:highlight w:val="red"/>
          <w:lang w:eastAsia="en-GB"/>
        </w:rPr>
        <w:t>sd.city</w:t>
      </w:r>
      <w:proofErr w:type="spellEnd"/>
    </w:p>
    <w:p w14:paraId="3600A08E" w14:textId="77777777" w:rsidR="00176717" w:rsidRPr="00176717" w:rsidRDefault="00176717" w:rsidP="00176717">
      <w:pPr>
        <w:spacing w:before="100" w:beforeAutospacing="1" w:after="100" w:afterAutospacing="1"/>
        <w:rPr>
          <w:rFonts w:ascii="Arial" w:eastAsia="Times New Roman" w:hAnsi="Arial" w:cs="Arial"/>
          <w:szCs w:val="24"/>
          <w:highlight w:val="red"/>
          <w:lang w:eastAsia="en-GB"/>
        </w:rPr>
      </w:pPr>
      <w:r w:rsidRPr="00176717">
        <w:rPr>
          <w:rFonts w:ascii="Arial" w:eastAsia="Times New Roman" w:hAnsi="Arial" w:cs="Arial"/>
          <w:szCs w:val="24"/>
          <w:highlight w:val="red"/>
          <w:lang w:eastAsia="en-GB"/>
        </w:rPr>
        <w:t xml:space="preserve">Dimensions can be combined. To report sales by city on a quarter-by-quarter basis, we would use the following query: </w:t>
      </w:r>
    </w:p>
    <w:p w14:paraId="511C4432"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select</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sd.city</w:t>
      </w:r>
      <w:proofErr w:type="spell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b/>
          <w:bCs/>
          <w:szCs w:val="24"/>
          <w:highlight w:val="red"/>
          <w:lang w:eastAsia="en-GB"/>
        </w:rPr>
        <w:t>td.fiscal_period</w:t>
      </w:r>
      <w:proofErr w:type="spellEnd"/>
      <w:r w:rsidRPr="00176717">
        <w:rPr>
          <w:rFonts w:ascii="Arial" w:eastAsia="Times New Roman" w:hAnsi="Arial" w:cs="Arial"/>
          <w:szCs w:val="24"/>
          <w:highlight w:val="red"/>
          <w:lang w:eastAsia="en-GB"/>
        </w:rPr>
        <w:t>, sum(</w:t>
      </w:r>
      <w:proofErr w:type="spellStart"/>
      <w:r w:rsidRPr="00176717">
        <w:rPr>
          <w:rFonts w:ascii="Arial" w:eastAsia="Times New Roman" w:hAnsi="Arial" w:cs="Arial"/>
          <w:szCs w:val="24"/>
          <w:highlight w:val="red"/>
          <w:lang w:eastAsia="en-GB"/>
        </w:rPr>
        <w:t>f.dollar_sales</w:t>
      </w:r>
      <w:proofErr w:type="spellEnd"/>
      <w:r w:rsidRPr="00176717">
        <w:rPr>
          <w:rFonts w:ascii="Arial" w:eastAsia="Times New Roman" w:hAnsi="Arial" w:cs="Arial"/>
          <w:szCs w:val="24"/>
          <w:highlight w:val="red"/>
          <w:lang w:eastAsia="en-GB"/>
        </w:rPr>
        <w:t>)</w:t>
      </w:r>
    </w:p>
    <w:p w14:paraId="44711F7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from</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sales_fact</w:t>
      </w:r>
      <w:proofErr w:type="spellEnd"/>
      <w:r w:rsidRPr="00176717">
        <w:rPr>
          <w:rFonts w:ascii="Arial" w:eastAsia="Times New Roman" w:hAnsi="Arial" w:cs="Arial"/>
          <w:szCs w:val="24"/>
          <w:highlight w:val="red"/>
          <w:lang w:eastAsia="en-GB"/>
        </w:rPr>
        <w:t xml:space="preserve"> f, </w:t>
      </w:r>
      <w:proofErr w:type="spellStart"/>
      <w:r w:rsidRPr="00176717">
        <w:rPr>
          <w:rFonts w:ascii="Arial" w:eastAsia="Times New Roman" w:hAnsi="Arial" w:cs="Arial"/>
          <w:szCs w:val="24"/>
          <w:highlight w:val="red"/>
          <w:lang w:eastAsia="en-GB"/>
        </w:rPr>
        <w:t>stores_dimension</w:t>
      </w:r>
      <w:proofErr w:type="spell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sd</w:t>
      </w:r>
      <w:proofErr w:type="spell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b/>
          <w:bCs/>
          <w:szCs w:val="24"/>
          <w:highlight w:val="red"/>
          <w:lang w:eastAsia="en-GB"/>
        </w:rPr>
        <w:t>time_dimension</w:t>
      </w:r>
      <w:proofErr w:type="spellEnd"/>
      <w:r w:rsidRPr="00176717">
        <w:rPr>
          <w:rFonts w:ascii="Arial" w:eastAsia="Times New Roman" w:hAnsi="Arial" w:cs="Arial"/>
          <w:b/>
          <w:bCs/>
          <w:szCs w:val="24"/>
          <w:highlight w:val="red"/>
          <w:lang w:eastAsia="en-GB"/>
        </w:rPr>
        <w:t xml:space="preserve"> td</w:t>
      </w:r>
    </w:p>
    <w:p w14:paraId="42D1B269"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szCs w:val="24"/>
          <w:highlight w:val="red"/>
          <w:lang w:eastAsia="en-GB"/>
        </w:rPr>
        <w:t>where</w:t>
      </w:r>
      <w:proofErr w:type="gram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szCs w:val="24"/>
          <w:highlight w:val="red"/>
          <w:lang w:eastAsia="en-GB"/>
        </w:rPr>
        <w:t>f.stores_key</w:t>
      </w:r>
      <w:proofErr w:type="spellEnd"/>
      <w:r w:rsidRPr="00176717">
        <w:rPr>
          <w:rFonts w:ascii="Arial" w:eastAsia="Times New Roman" w:hAnsi="Arial" w:cs="Arial"/>
          <w:szCs w:val="24"/>
          <w:highlight w:val="red"/>
          <w:lang w:eastAsia="en-GB"/>
        </w:rPr>
        <w:t xml:space="preserve"> = </w:t>
      </w:r>
      <w:proofErr w:type="spellStart"/>
      <w:r w:rsidRPr="00176717">
        <w:rPr>
          <w:rFonts w:ascii="Arial" w:eastAsia="Times New Roman" w:hAnsi="Arial" w:cs="Arial"/>
          <w:szCs w:val="24"/>
          <w:highlight w:val="red"/>
          <w:lang w:eastAsia="en-GB"/>
        </w:rPr>
        <w:t>sd.stores_key</w:t>
      </w:r>
      <w:proofErr w:type="spellEnd"/>
    </w:p>
    <w:p w14:paraId="01B6423C"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Cs w:val="24"/>
          <w:highlight w:val="red"/>
          <w:lang w:eastAsia="en-GB"/>
        </w:rPr>
      </w:pPr>
      <w:proofErr w:type="gramStart"/>
      <w:r w:rsidRPr="00176717">
        <w:rPr>
          <w:rFonts w:ascii="Arial" w:eastAsia="Times New Roman" w:hAnsi="Arial" w:cs="Arial"/>
          <w:b/>
          <w:bCs/>
          <w:szCs w:val="24"/>
          <w:highlight w:val="red"/>
          <w:lang w:eastAsia="en-GB"/>
        </w:rPr>
        <w:t>and</w:t>
      </w:r>
      <w:proofErr w:type="gramEnd"/>
      <w:r w:rsidRPr="00176717">
        <w:rPr>
          <w:rFonts w:ascii="Arial" w:eastAsia="Times New Roman" w:hAnsi="Arial" w:cs="Arial"/>
          <w:b/>
          <w:bCs/>
          <w:szCs w:val="24"/>
          <w:highlight w:val="red"/>
          <w:lang w:eastAsia="en-GB"/>
        </w:rPr>
        <w:t xml:space="preserve"> </w:t>
      </w:r>
      <w:proofErr w:type="spellStart"/>
      <w:r w:rsidRPr="00176717">
        <w:rPr>
          <w:rFonts w:ascii="Arial" w:eastAsia="Times New Roman" w:hAnsi="Arial" w:cs="Arial"/>
          <w:b/>
          <w:bCs/>
          <w:szCs w:val="24"/>
          <w:highlight w:val="red"/>
          <w:lang w:eastAsia="en-GB"/>
        </w:rPr>
        <w:t>f.time_key</w:t>
      </w:r>
      <w:proofErr w:type="spellEnd"/>
      <w:r w:rsidRPr="00176717">
        <w:rPr>
          <w:rFonts w:ascii="Arial" w:eastAsia="Times New Roman" w:hAnsi="Arial" w:cs="Arial"/>
          <w:b/>
          <w:bCs/>
          <w:szCs w:val="24"/>
          <w:highlight w:val="red"/>
          <w:lang w:eastAsia="en-GB"/>
        </w:rPr>
        <w:t xml:space="preserve"> = </w:t>
      </w:r>
      <w:proofErr w:type="spellStart"/>
      <w:r w:rsidRPr="00176717">
        <w:rPr>
          <w:rFonts w:ascii="Arial" w:eastAsia="Times New Roman" w:hAnsi="Arial" w:cs="Arial"/>
          <w:b/>
          <w:bCs/>
          <w:szCs w:val="24"/>
          <w:highlight w:val="red"/>
          <w:lang w:eastAsia="en-GB"/>
        </w:rPr>
        <w:t>td.time_key</w:t>
      </w:r>
      <w:proofErr w:type="spellEnd"/>
    </w:p>
    <w:p w14:paraId="4817B457" w14:textId="77777777" w:rsidR="00176717" w:rsidRPr="00176717" w:rsidRDefault="00176717" w:rsidP="00176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b/>
          <w:bCs/>
          <w:szCs w:val="24"/>
          <w:highlight w:val="red"/>
          <w:lang w:eastAsia="en-GB"/>
        </w:rPr>
      </w:pPr>
      <w:proofErr w:type="gramStart"/>
      <w:r w:rsidRPr="00176717">
        <w:rPr>
          <w:rFonts w:ascii="Arial" w:eastAsia="Times New Roman" w:hAnsi="Arial" w:cs="Arial"/>
          <w:szCs w:val="24"/>
          <w:highlight w:val="red"/>
          <w:lang w:eastAsia="en-GB"/>
        </w:rPr>
        <w:t>group</w:t>
      </w:r>
      <w:proofErr w:type="gramEnd"/>
      <w:r w:rsidRPr="00176717">
        <w:rPr>
          <w:rFonts w:ascii="Arial" w:eastAsia="Times New Roman" w:hAnsi="Arial" w:cs="Arial"/>
          <w:szCs w:val="24"/>
          <w:highlight w:val="red"/>
          <w:lang w:eastAsia="en-GB"/>
        </w:rPr>
        <w:t xml:space="preserve"> by </w:t>
      </w:r>
      <w:proofErr w:type="spellStart"/>
      <w:r w:rsidRPr="00176717">
        <w:rPr>
          <w:rFonts w:ascii="Arial" w:eastAsia="Times New Roman" w:hAnsi="Arial" w:cs="Arial"/>
          <w:szCs w:val="24"/>
          <w:highlight w:val="red"/>
          <w:lang w:eastAsia="en-GB"/>
        </w:rPr>
        <w:t>sd.stores_key</w:t>
      </w:r>
      <w:proofErr w:type="spellEnd"/>
      <w:r w:rsidRPr="00176717">
        <w:rPr>
          <w:rFonts w:ascii="Arial" w:eastAsia="Times New Roman" w:hAnsi="Arial" w:cs="Arial"/>
          <w:szCs w:val="24"/>
          <w:highlight w:val="red"/>
          <w:lang w:eastAsia="en-GB"/>
        </w:rPr>
        <w:t xml:space="preserve">, </w:t>
      </w:r>
      <w:proofErr w:type="spellStart"/>
      <w:r w:rsidRPr="00176717">
        <w:rPr>
          <w:rFonts w:ascii="Arial" w:eastAsia="Times New Roman" w:hAnsi="Arial" w:cs="Arial"/>
          <w:b/>
          <w:bCs/>
          <w:szCs w:val="24"/>
          <w:highlight w:val="red"/>
          <w:lang w:eastAsia="en-GB"/>
        </w:rPr>
        <w:t>td.fiscal_period</w:t>
      </w:r>
      <w:proofErr w:type="spellEnd"/>
    </w:p>
    <w:p w14:paraId="4BDDA181" w14:textId="77777777" w:rsidR="00176717" w:rsidRPr="00176717" w:rsidRDefault="00176717" w:rsidP="00297F9B">
      <w:pPr>
        <w:rPr>
          <w:highlight w:val="red"/>
        </w:rPr>
      </w:pPr>
    </w:p>
    <w:p w14:paraId="7AA5C771" w14:textId="77777777" w:rsidR="00297F9B" w:rsidRPr="00FB262C" w:rsidRDefault="00297F9B" w:rsidP="00297F9B">
      <w:pPr>
        <w:pStyle w:val="Heading2"/>
      </w:pPr>
      <w:bookmarkStart w:id="35" w:name="_Toc282872859"/>
      <w:r w:rsidRPr="00176717">
        <w:rPr>
          <w:highlight w:val="red"/>
        </w:rPr>
        <w:t>3.4</w:t>
      </w:r>
      <w:r>
        <w:t xml:space="preserve"> The extension of one of the star schemas into a snowflake schema.</w:t>
      </w:r>
      <w:bookmarkEnd w:id="35"/>
    </w:p>
    <w:p w14:paraId="5F1FECFD" w14:textId="6994C69C" w:rsidR="00A958D4" w:rsidRPr="00297F9B" w:rsidRDefault="00A958D4" w:rsidP="00737FBD">
      <w:pPr>
        <w:spacing w:after="0" w:line="240" w:lineRule="auto"/>
        <w:rPr>
          <w:rStyle w:val="SubtleEmphasis"/>
          <w:i w:val="0"/>
        </w:rPr>
      </w:pPr>
    </w:p>
    <w:p w14:paraId="66D39ED8" w14:textId="1364A275" w:rsidR="00A958D4" w:rsidRPr="000143D5" w:rsidRDefault="00DF7F82" w:rsidP="000143D5">
      <w:pPr>
        <w:pStyle w:val="Heading1"/>
        <w:rPr>
          <w:iCs/>
        </w:rPr>
      </w:pPr>
      <w:bookmarkStart w:id="36" w:name="_Toc282872860"/>
      <w:r>
        <w:rPr>
          <w:iCs/>
        </w:rPr>
        <w:t xml:space="preserve">4. </w:t>
      </w:r>
      <w:r w:rsidR="00A958D4" w:rsidRPr="000143D5">
        <w:rPr>
          <w:iCs/>
        </w:rPr>
        <w:t>ETL process</w:t>
      </w:r>
      <w:bookmarkEnd w:id="36"/>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B90D11" w:rsidR="00A958D4" w:rsidRPr="000143D5" w:rsidRDefault="00DF7F82" w:rsidP="000143D5">
      <w:pPr>
        <w:pStyle w:val="Heading1"/>
      </w:pPr>
      <w:bookmarkStart w:id="37" w:name="_Toc282872861"/>
      <w:r>
        <w:t xml:space="preserve">5. </w:t>
      </w:r>
      <w:r w:rsidR="000143D5" w:rsidRPr="000143D5">
        <w:t>O</w:t>
      </w:r>
      <w:r w:rsidR="000143D5">
        <w:t>LAP</w:t>
      </w:r>
      <w:bookmarkEnd w:id="37"/>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5436FF3F" w:rsidR="00A958D4" w:rsidRPr="000143D5" w:rsidRDefault="00DF7F82" w:rsidP="000143D5">
      <w:pPr>
        <w:pStyle w:val="Heading1"/>
      </w:pPr>
      <w:bookmarkStart w:id="38" w:name="_Toc282872862"/>
      <w:r>
        <w:t xml:space="preserve">6. </w:t>
      </w:r>
      <w:r w:rsidR="00A958D4" w:rsidRPr="000143D5">
        <w:t>Conclusion</w:t>
      </w:r>
      <w:bookmarkEnd w:id="38"/>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 xml:space="preserve">Performance? Amount of data stored. </w:t>
      </w:r>
      <w:proofErr w:type="gramStart"/>
      <w:r w:rsidRPr="00E86EDD">
        <w:rPr>
          <w:rStyle w:val="SubtleEmphasis"/>
        </w:rPr>
        <w:t>Flexibility to adapt/include/remove different columns.</w:t>
      </w:r>
      <w:proofErr w:type="gramEnd"/>
    </w:p>
    <w:p w14:paraId="180F4A6D" w14:textId="77777777" w:rsidR="00395808" w:rsidRDefault="00395808" w:rsidP="00737FBD">
      <w:pPr>
        <w:spacing w:after="0" w:line="240" w:lineRule="auto"/>
        <w:rPr>
          <w:rStyle w:val="SubtleEmphasis"/>
        </w:rPr>
      </w:pPr>
    </w:p>
    <w:p w14:paraId="1DA6F365" w14:textId="4459720E" w:rsidR="00395808" w:rsidRPr="00395808" w:rsidRDefault="00DF7F82" w:rsidP="000143D5">
      <w:pPr>
        <w:pStyle w:val="Heading1"/>
      </w:pPr>
      <w:bookmarkStart w:id="39" w:name="_Toc282872863"/>
      <w:r>
        <w:t xml:space="preserve">7. </w:t>
      </w:r>
      <w:r w:rsidR="000143D5">
        <w:t>References</w:t>
      </w:r>
      <w:bookmarkEnd w:id="39"/>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2A47F" w14:textId="77777777" w:rsidR="00A145FD" w:rsidRDefault="00A145FD" w:rsidP="00C71283">
      <w:pPr>
        <w:spacing w:after="0" w:line="240" w:lineRule="auto"/>
      </w:pPr>
      <w:r>
        <w:separator/>
      </w:r>
    </w:p>
  </w:endnote>
  <w:endnote w:type="continuationSeparator" w:id="0">
    <w:p w14:paraId="77815572" w14:textId="77777777" w:rsidR="00A145FD" w:rsidRDefault="00A145FD"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A3B07" w14:textId="77777777" w:rsidR="00A145FD" w:rsidRDefault="00A145FD" w:rsidP="00C71283">
      <w:pPr>
        <w:spacing w:after="0" w:line="240" w:lineRule="auto"/>
      </w:pPr>
      <w:r>
        <w:separator/>
      </w:r>
    </w:p>
  </w:footnote>
  <w:footnote w:type="continuationSeparator" w:id="0">
    <w:p w14:paraId="7DB30B53" w14:textId="77777777" w:rsidR="00A145FD" w:rsidRDefault="00A145FD" w:rsidP="00C712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172"/>
    <w:multiLevelType w:val="multilevel"/>
    <w:tmpl w:val="1CFC4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319A7"/>
    <w:multiLevelType w:val="multilevel"/>
    <w:tmpl w:val="B0F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F6955"/>
    <w:multiLevelType w:val="multilevel"/>
    <w:tmpl w:val="4862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7">
    <w:nsid w:val="2B4F1F54"/>
    <w:multiLevelType w:val="hybridMultilevel"/>
    <w:tmpl w:val="5DDA0AC4"/>
    <w:lvl w:ilvl="0" w:tplc="0409000F">
      <w:start w:val="1"/>
      <w:numFmt w:val="decimal"/>
      <w:lvlText w:val="%1."/>
      <w:lvlJc w:val="left"/>
      <w:pPr>
        <w:ind w:left="948" w:hanging="360"/>
      </w:pPr>
      <w:rPr>
        <w:rFonts w:hint="default"/>
      </w:rPr>
    </w:lvl>
    <w:lvl w:ilvl="1" w:tplc="04090019">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8">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4A4476E"/>
    <w:multiLevelType w:val="multilevel"/>
    <w:tmpl w:val="18CA5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77006D6"/>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3C734F41"/>
    <w:multiLevelType w:val="multilevel"/>
    <w:tmpl w:val="6276BC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D322DB"/>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9961EC"/>
    <w:multiLevelType w:val="multilevel"/>
    <w:tmpl w:val="B5D6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22B5800"/>
    <w:multiLevelType w:val="multilevel"/>
    <w:tmpl w:val="8B523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22">
    <w:nsid w:val="6B33596B"/>
    <w:multiLevelType w:val="multilevel"/>
    <w:tmpl w:val="5E52D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E436CA"/>
    <w:multiLevelType w:val="multilevel"/>
    <w:tmpl w:val="268E7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281B43"/>
    <w:multiLevelType w:val="multilevel"/>
    <w:tmpl w:val="036A4E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8869FE"/>
    <w:multiLevelType w:val="multilevel"/>
    <w:tmpl w:val="ADAE7DF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27"/>
  </w:num>
  <w:num w:numId="4">
    <w:abstractNumId w:val="15"/>
  </w:num>
  <w:num w:numId="5">
    <w:abstractNumId w:val="4"/>
  </w:num>
  <w:num w:numId="6">
    <w:abstractNumId w:val="16"/>
  </w:num>
  <w:num w:numId="7">
    <w:abstractNumId w:val="3"/>
  </w:num>
  <w:num w:numId="8">
    <w:abstractNumId w:val="25"/>
  </w:num>
  <w:num w:numId="9">
    <w:abstractNumId w:val="20"/>
  </w:num>
  <w:num w:numId="10">
    <w:abstractNumId w:val="5"/>
  </w:num>
  <w:num w:numId="11">
    <w:abstractNumId w:val="18"/>
  </w:num>
  <w:num w:numId="12">
    <w:abstractNumId w:val="10"/>
  </w:num>
  <w:num w:numId="13">
    <w:abstractNumId w:val="6"/>
  </w:num>
  <w:num w:numId="14">
    <w:abstractNumId w:val="6"/>
    <w:lvlOverride w:ilvl="0">
      <w:startOverride w:val="1"/>
    </w:lvlOverride>
  </w:num>
  <w:num w:numId="15">
    <w:abstractNumId w:val="21"/>
  </w:num>
  <w:num w:numId="16">
    <w:abstractNumId w:val="1"/>
  </w:num>
  <w:num w:numId="17">
    <w:abstractNumId w:val="17"/>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14"/>
    <w:lvlOverride w:ilvl="0">
      <w:lvl w:ilvl="0">
        <w:numFmt w:val="decimal"/>
        <w:lvlText w:val="%1."/>
        <w:lvlJc w:val="left"/>
      </w:lvl>
    </w:lvlOverride>
    <w:lvlOverride w:ilvl="1">
      <w:lvl w:ilvl="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3">
    <w:abstractNumId w:val="1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
    <w:abstractNumId w:val="9"/>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7"/>
  </w:num>
  <w:num w:numId="27">
    <w:abstractNumId w:val="11"/>
  </w:num>
  <w:num w:numId="28">
    <w:abstractNumId w:val="26"/>
  </w:num>
  <w:num w:numId="29">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23859"/>
    <w:rsid w:val="00032115"/>
    <w:rsid w:val="0003547F"/>
    <w:rsid w:val="000406B3"/>
    <w:rsid w:val="000420B8"/>
    <w:rsid w:val="00065E2C"/>
    <w:rsid w:val="00072C99"/>
    <w:rsid w:val="00075E1C"/>
    <w:rsid w:val="00081662"/>
    <w:rsid w:val="0008558C"/>
    <w:rsid w:val="00095D02"/>
    <w:rsid w:val="000A1D99"/>
    <w:rsid w:val="000B273E"/>
    <w:rsid w:val="000D2154"/>
    <w:rsid w:val="000F4989"/>
    <w:rsid w:val="00102BCB"/>
    <w:rsid w:val="001074DF"/>
    <w:rsid w:val="001257DD"/>
    <w:rsid w:val="00127089"/>
    <w:rsid w:val="00136821"/>
    <w:rsid w:val="001518FC"/>
    <w:rsid w:val="001612AA"/>
    <w:rsid w:val="00176717"/>
    <w:rsid w:val="00193E88"/>
    <w:rsid w:val="001C42A5"/>
    <w:rsid w:val="00203BE1"/>
    <w:rsid w:val="002045A8"/>
    <w:rsid w:val="00204A7F"/>
    <w:rsid w:val="00206D2A"/>
    <w:rsid w:val="00223B44"/>
    <w:rsid w:val="00223F2A"/>
    <w:rsid w:val="00226E7B"/>
    <w:rsid w:val="002272E6"/>
    <w:rsid w:val="00234035"/>
    <w:rsid w:val="00242C5C"/>
    <w:rsid w:val="00281F92"/>
    <w:rsid w:val="00285A6D"/>
    <w:rsid w:val="00287609"/>
    <w:rsid w:val="002927AF"/>
    <w:rsid w:val="002963EB"/>
    <w:rsid w:val="00297F9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B0680"/>
    <w:rsid w:val="003C207C"/>
    <w:rsid w:val="003E4CAD"/>
    <w:rsid w:val="00402634"/>
    <w:rsid w:val="00405430"/>
    <w:rsid w:val="00451887"/>
    <w:rsid w:val="00457A10"/>
    <w:rsid w:val="00466602"/>
    <w:rsid w:val="004700E2"/>
    <w:rsid w:val="0048223D"/>
    <w:rsid w:val="0049205E"/>
    <w:rsid w:val="00493B0E"/>
    <w:rsid w:val="00494705"/>
    <w:rsid w:val="004E41F3"/>
    <w:rsid w:val="00525FC5"/>
    <w:rsid w:val="00533918"/>
    <w:rsid w:val="00542C6F"/>
    <w:rsid w:val="00551BC0"/>
    <w:rsid w:val="005628BC"/>
    <w:rsid w:val="005A0B35"/>
    <w:rsid w:val="005B0C9A"/>
    <w:rsid w:val="005B1C2A"/>
    <w:rsid w:val="005C793B"/>
    <w:rsid w:val="005C7973"/>
    <w:rsid w:val="005D2C8E"/>
    <w:rsid w:val="005E46B5"/>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2356E"/>
    <w:rsid w:val="007305DE"/>
    <w:rsid w:val="00737FBD"/>
    <w:rsid w:val="00750FDE"/>
    <w:rsid w:val="007762B8"/>
    <w:rsid w:val="00783BE4"/>
    <w:rsid w:val="0079257F"/>
    <w:rsid w:val="007A0B6B"/>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45FD"/>
    <w:rsid w:val="00A15FA8"/>
    <w:rsid w:val="00A17212"/>
    <w:rsid w:val="00A4664F"/>
    <w:rsid w:val="00A46EAC"/>
    <w:rsid w:val="00A53295"/>
    <w:rsid w:val="00A61996"/>
    <w:rsid w:val="00A67827"/>
    <w:rsid w:val="00A80674"/>
    <w:rsid w:val="00A82C68"/>
    <w:rsid w:val="00A87DC6"/>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BF3940"/>
    <w:rsid w:val="00C07AD4"/>
    <w:rsid w:val="00C25649"/>
    <w:rsid w:val="00C674B5"/>
    <w:rsid w:val="00C71283"/>
    <w:rsid w:val="00C82506"/>
    <w:rsid w:val="00CB2008"/>
    <w:rsid w:val="00CB2C53"/>
    <w:rsid w:val="00CB40E1"/>
    <w:rsid w:val="00CC260C"/>
    <w:rsid w:val="00CF48A1"/>
    <w:rsid w:val="00D0208B"/>
    <w:rsid w:val="00D227CD"/>
    <w:rsid w:val="00D27E6E"/>
    <w:rsid w:val="00D34EE9"/>
    <w:rsid w:val="00D43ED3"/>
    <w:rsid w:val="00D44E9A"/>
    <w:rsid w:val="00D461A8"/>
    <w:rsid w:val="00D537E3"/>
    <w:rsid w:val="00D62E34"/>
    <w:rsid w:val="00D71902"/>
    <w:rsid w:val="00D719A0"/>
    <w:rsid w:val="00D845A8"/>
    <w:rsid w:val="00D877A2"/>
    <w:rsid w:val="00D91277"/>
    <w:rsid w:val="00D9509F"/>
    <w:rsid w:val="00DB0792"/>
    <w:rsid w:val="00DF7F82"/>
    <w:rsid w:val="00E109E8"/>
    <w:rsid w:val="00E27C68"/>
    <w:rsid w:val="00E43CFD"/>
    <w:rsid w:val="00E506BB"/>
    <w:rsid w:val="00E54F17"/>
    <w:rsid w:val="00E70497"/>
    <w:rsid w:val="00E72892"/>
    <w:rsid w:val="00E769D7"/>
    <w:rsid w:val="00E77112"/>
    <w:rsid w:val="00E828E9"/>
    <w:rsid w:val="00E86EDD"/>
    <w:rsid w:val="00EA084D"/>
    <w:rsid w:val="00EA1FB0"/>
    <w:rsid w:val="00EB3D28"/>
    <w:rsid w:val="00ED6EC6"/>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F82"/>
    <w:pPr>
      <w:keepNext/>
      <w:keepLines/>
      <w:spacing w:before="480" w:after="120"/>
      <w:outlineLvl w:val="0"/>
    </w:pPr>
    <w:rPr>
      <w:rFonts w:ascii="Arial" w:eastAsia="Times New Roman" w:hAnsi="Arial" w:cs="Arial"/>
      <w:b/>
      <w:color w:val="000000"/>
      <w:sz w:val="47"/>
      <w:szCs w:val="47"/>
    </w:rPr>
  </w:style>
  <w:style w:type="paragraph" w:styleId="Heading2">
    <w:name w:val="heading 2"/>
    <w:basedOn w:val="Normal"/>
    <w:next w:val="Normal"/>
    <w:link w:val="Heading2Char"/>
    <w:autoRedefine/>
    <w:uiPriority w:val="9"/>
    <w:unhideWhenUsed/>
    <w:qFormat/>
    <w:rsid w:val="00E109E8"/>
    <w:pPr>
      <w:keepNext/>
      <w:keepLines/>
      <w:spacing w:before="360" w:after="80"/>
      <w:outlineLvl w:val="1"/>
    </w:pPr>
    <w:rPr>
      <w:rFonts w:ascii="Arial" w:eastAsia="Times New Roman" w:hAnsi="Arial" w:cs="Arial"/>
      <w:b/>
      <w:color w:val="000000"/>
      <w:sz w:val="32"/>
      <w:szCs w:val="35"/>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E109E8"/>
    <w:rPr>
      <w:rFonts w:ascii="Arial" w:eastAsia="Times New Roman" w:hAnsi="Arial" w:cs="Arial"/>
      <w:b/>
      <w:color w:val="000000"/>
      <w:sz w:val="32"/>
      <w:szCs w:val="35"/>
    </w:rPr>
  </w:style>
  <w:style w:type="character" w:customStyle="1" w:styleId="Heading1Char">
    <w:name w:val="Heading 1 Char"/>
    <w:basedOn w:val="DefaultParagraphFont"/>
    <w:link w:val="Heading1"/>
    <w:uiPriority w:val="9"/>
    <w:rsid w:val="00DF7F82"/>
    <w:rPr>
      <w:rFonts w:ascii="Arial" w:eastAsia="Times New Roman" w:hAnsi="Arial" w:cs="Arial"/>
      <w:b/>
      <w:color w:val="000000"/>
      <w:sz w:val="47"/>
      <w:szCs w:val="47"/>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line="276" w:lineRule="auto"/>
      <w:outlineLvl w:val="9"/>
    </w:pPr>
    <w:rPr>
      <w:b w:val="0"/>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7F82"/>
    <w:pPr>
      <w:keepNext/>
      <w:keepLines/>
      <w:spacing w:before="480" w:after="120"/>
      <w:outlineLvl w:val="0"/>
    </w:pPr>
    <w:rPr>
      <w:rFonts w:ascii="Arial" w:eastAsia="Times New Roman" w:hAnsi="Arial" w:cs="Arial"/>
      <w:b/>
      <w:color w:val="000000"/>
      <w:sz w:val="47"/>
      <w:szCs w:val="47"/>
    </w:rPr>
  </w:style>
  <w:style w:type="paragraph" w:styleId="Heading2">
    <w:name w:val="heading 2"/>
    <w:basedOn w:val="Normal"/>
    <w:next w:val="Normal"/>
    <w:link w:val="Heading2Char"/>
    <w:autoRedefine/>
    <w:uiPriority w:val="9"/>
    <w:unhideWhenUsed/>
    <w:qFormat/>
    <w:rsid w:val="00E109E8"/>
    <w:pPr>
      <w:keepNext/>
      <w:keepLines/>
      <w:spacing w:before="360" w:after="80"/>
      <w:outlineLvl w:val="1"/>
    </w:pPr>
    <w:rPr>
      <w:rFonts w:ascii="Arial" w:eastAsia="Times New Roman" w:hAnsi="Arial" w:cs="Arial"/>
      <w:b/>
      <w:color w:val="000000"/>
      <w:sz w:val="32"/>
      <w:szCs w:val="35"/>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E109E8"/>
    <w:rPr>
      <w:rFonts w:ascii="Arial" w:eastAsia="Times New Roman" w:hAnsi="Arial" w:cs="Arial"/>
      <w:b/>
      <w:color w:val="000000"/>
      <w:sz w:val="32"/>
      <w:szCs w:val="35"/>
    </w:rPr>
  </w:style>
  <w:style w:type="character" w:customStyle="1" w:styleId="Heading1Char">
    <w:name w:val="Heading 1 Char"/>
    <w:basedOn w:val="DefaultParagraphFont"/>
    <w:link w:val="Heading1"/>
    <w:uiPriority w:val="9"/>
    <w:rsid w:val="00DF7F82"/>
    <w:rPr>
      <w:rFonts w:ascii="Arial" w:eastAsia="Times New Roman" w:hAnsi="Arial" w:cs="Arial"/>
      <w:b/>
      <w:color w:val="000000"/>
      <w:sz w:val="47"/>
      <w:szCs w:val="47"/>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line="276" w:lineRule="auto"/>
      <w:outlineLvl w:val="9"/>
    </w:pPr>
    <w:rPr>
      <w:b w:val="0"/>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46300106">
      <w:bodyDiv w:val="1"/>
      <w:marLeft w:val="0"/>
      <w:marRight w:val="0"/>
      <w:marTop w:val="0"/>
      <w:marBottom w:val="0"/>
      <w:divBdr>
        <w:top w:val="none" w:sz="0" w:space="0" w:color="auto"/>
        <w:left w:val="none" w:sz="0" w:space="0" w:color="auto"/>
        <w:bottom w:val="none" w:sz="0" w:space="0" w:color="auto"/>
        <w:right w:val="none" w:sz="0" w:space="0" w:color="auto"/>
      </w:divBdr>
      <w:divsChild>
        <w:div w:id="352807333">
          <w:marLeft w:val="0"/>
          <w:marRight w:val="0"/>
          <w:marTop w:val="0"/>
          <w:marBottom w:val="0"/>
          <w:divBdr>
            <w:top w:val="none" w:sz="0" w:space="0" w:color="auto"/>
            <w:left w:val="none" w:sz="0" w:space="0" w:color="auto"/>
            <w:bottom w:val="none" w:sz="0" w:space="0" w:color="auto"/>
            <w:right w:val="none" w:sz="0" w:space="0" w:color="auto"/>
          </w:divBdr>
        </w:div>
        <w:div w:id="369384437">
          <w:marLeft w:val="0"/>
          <w:marRight w:val="0"/>
          <w:marTop w:val="0"/>
          <w:marBottom w:val="0"/>
          <w:divBdr>
            <w:top w:val="none" w:sz="0" w:space="0" w:color="auto"/>
            <w:left w:val="none" w:sz="0" w:space="0" w:color="auto"/>
            <w:bottom w:val="none" w:sz="0" w:space="0" w:color="auto"/>
            <w:right w:val="none" w:sz="0" w:space="0" w:color="auto"/>
          </w:divBdr>
        </w:div>
        <w:div w:id="1600873048">
          <w:marLeft w:val="0"/>
          <w:marRight w:val="0"/>
          <w:marTop w:val="0"/>
          <w:marBottom w:val="0"/>
          <w:divBdr>
            <w:top w:val="none" w:sz="0" w:space="0" w:color="auto"/>
            <w:left w:val="none" w:sz="0" w:space="0" w:color="auto"/>
            <w:bottom w:val="none" w:sz="0" w:space="0" w:color="auto"/>
            <w:right w:val="none" w:sz="0" w:space="0" w:color="auto"/>
          </w:divBdr>
        </w:div>
        <w:div w:id="1940285514">
          <w:marLeft w:val="0"/>
          <w:marRight w:val="0"/>
          <w:marTop w:val="0"/>
          <w:marBottom w:val="0"/>
          <w:divBdr>
            <w:top w:val="none" w:sz="0" w:space="0" w:color="auto"/>
            <w:left w:val="none" w:sz="0" w:space="0" w:color="auto"/>
            <w:bottom w:val="none" w:sz="0" w:space="0" w:color="auto"/>
            <w:right w:val="none" w:sz="0" w:space="0" w:color="auto"/>
          </w:divBdr>
        </w:div>
        <w:div w:id="2080243939">
          <w:marLeft w:val="0"/>
          <w:marRight w:val="0"/>
          <w:marTop w:val="0"/>
          <w:marBottom w:val="0"/>
          <w:divBdr>
            <w:top w:val="none" w:sz="0" w:space="0" w:color="auto"/>
            <w:left w:val="none" w:sz="0" w:space="0" w:color="auto"/>
            <w:bottom w:val="none" w:sz="0" w:space="0" w:color="auto"/>
            <w:right w:val="none" w:sz="0" w:space="0" w:color="auto"/>
          </w:divBdr>
        </w:div>
        <w:div w:id="386077480">
          <w:marLeft w:val="0"/>
          <w:marRight w:val="0"/>
          <w:marTop w:val="0"/>
          <w:marBottom w:val="0"/>
          <w:divBdr>
            <w:top w:val="none" w:sz="0" w:space="0" w:color="auto"/>
            <w:left w:val="none" w:sz="0" w:space="0" w:color="auto"/>
            <w:bottom w:val="none" w:sz="0" w:space="0" w:color="auto"/>
            <w:right w:val="none" w:sz="0" w:space="0" w:color="auto"/>
          </w:divBdr>
        </w:div>
        <w:div w:id="1651665515">
          <w:marLeft w:val="0"/>
          <w:marRight w:val="0"/>
          <w:marTop w:val="0"/>
          <w:marBottom w:val="0"/>
          <w:divBdr>
            <w:top w:val="none" w:sz="0" w:space="0" w:color="auto"/>
            <w:left w:val="none" w:sz="0" w:space="0" w:color="auto"/>
            <w:bottom w:val="none" w:sz="0" w:space="0" w:color="auto"/>
            <w:right w:val="none" w:sz="0" w:space="0" w:color="auto"/>
          </w:divBdr>
        </w:div>
        <w:div w:id="823858839">
          <w:marLeft w:val="0"/>
          <w:marRight w:val="0"/>
          <w:marTop w:val="0"/>
          <w:marBottom w:val="0"/>
          <w:divBdr>
            <w:top w:val="none" w:sz="0" w:space="0" w:color="auto"/>
            <w:left w:val="none" w:sz="0" w:space="0" w:color="auto"/>
            <w:bottom w:val="none" w:sz="0" w:space="0" w:color="auto"/>
            <w:right w:val="none" w:sz="0" w:space="0" w:color="auto"/>
          </w:divBdr>
        </w:div>
        <w:div w:id="585845755">
          <w:marLeft w:val="0"/>
          <w:marRight w:val="0"/>
          <w:marTop w:val="0"/>
          <w:marBottom w:val="0"/>
          <w:divBdr>
            <w:top w:val="none" w:sz="0" w:space="0" w:color="auto"/>
            <w:left w:val="none" w:sz="0" w:space="0" w:color="auto"/>
            <w:bottom w:val="none" w:sz="0" w:space="0" w:color="auto"/>
            <w:right w:val="none" w:sz="0" w:space="0" w:color="auto"/>
          </w:divBdr>
        </w:div>
      </w:divsChild>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708997818">
      <w:bodyDiv w:val="1"/>
      <w:marLeft w:val="0"/>
      <w:marRight w:val="0"/>
      <w:marTop w:val="0"/>
      <w:marBottom w:val="0"/>
      <w:divBdr>
        <w:top w:val="none" w:sz="0" w:space="0" w:color="auto"/>
        <w:left w:val="none" w:sz="0" w:space="0" w:color="auto"/>
        <w:bottom w:val="none" w:sz="0" w:space="0" w:color="auto"/>
        <w:right w:val="none" w:sz="0" w:space="0" w:color="auto"/>
      </w:divBdr>
    </w:div>
    <w:div w:id="846095691">
      <w:bodyDiv w:val="1"/>
      <w:marLeft w:val="0"/>
      <w:marRight w:val="0"/>
      <w:marTop w:val="0"/>
      <w:marBottom w:val="0"/>
      <w:divBdr>
        <w:top w:val="none" w:sz="0" w:space="0" w:color="auto"/>
        <w:left w:val="none" w:sz="0" w:space="0" w:color="auto"/>
        <w:bottom w:val="none" w:sz="0" w:space="0" w:color="auto"/>
        <w:right w:val="none" w:sz="0" w:space="0" w:color="auto"/>
      </w:divBdr>
    </w:div>
    <w:div w:id="1216621775">
      <w:bodyDiv w:val="1"/>
      <w:marLeft w:val="0"/>
      <w:marRight w:val="0"/>
      <w:marTop w:val="0"/>
      <w:marBottom w:val="0"/>
      <w:divBdr>
        <w:top w:val="none" w:sz="0" w:space="0" w:color="auto"/>
        <w:left w:val="none" w:sz="0" w:space="0" w:color="auto"/>
        <w:bottom w:val="none" w:sz="0" w:space="0" w:color="auto"/>
        <w:right w:val="none" w:sz="0" w:space="0" w:color="auto"/>
      </w:divBdr>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002586651">
      <w:bodyDiv w:val="1"/>
      <w:marLeft w:val="0"/>
      <w:marRight w:val="0"/>
      <w:marTop w:val="0"/>
      <w:marBottom w:val="0"/>
      <w:divBdr>
        <w:top w:val="none" w:sz="0" w:space="0" w:color="auto"/>
        <w:left w:val="none" w:sz="0" w:space="0" w:color="auto"/>
        <w:bottom w:val="none" w:sz="0" w:space="0" w:color="auto"/>
        <w:right w:val="none" w:sz="0" w:space="0" w:color="auto"/>
      </w:divBdr>
    </w:div>
    <w:div w:id="2042320045">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dx.ac.uk/__data/assets/pdf_file/0009/58707/Equality-and-Diversity-Strategy-2013.pdf" TargetMode="External"/><Relationship Id="rId12" Type="http://schemas.openxmlformats.org/officeDocument/2006/relationships/hyperlink" Target="http://www.web.mdx.ac.uk/regulations/archive/regs0405/STS.HTM"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10FA641E-E778-A64B-BCCC-6D36A67D0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4725</Words>
  <Characters>26937</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Jade</cp:lastModifiedBy>
  <cp:revision>2</cp:revision>
  <cp:lastPrinted>2014-11-26T10:08:00Z</cp:lastPrinted>
  <dcterms:created xsi:type="dcterms:W3CDTF">2015-01-19T22:41:00Z</dcterms:created>
  <dcterms:modified xsi:type="dcterms:W3CDTF">2015-01-19T22:41:00Z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