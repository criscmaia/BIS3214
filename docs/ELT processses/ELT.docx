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46AEB" w14:textId="551771F9" w:rsidR="00C21BB0" w:rsidRDefault="00EF74F8" w:rsidP="00F364C5">
      <w:pPr>
        <w:pStyle w:val="Heading1"/>
      </w:pPr>
      <w:bookmarkStart w:id="0" w:name="_Toc378071376"/>
      <w:r w:rsidRPr="00B4670D">
        <w:t>Data Extraction, Transformation and Loading (ETL)</w:t>
      </w:r>
      <w:bookmarkEnd w:id="0"/>
    </w:p>
    <w:p w14:paraId="7F7C4AD9" w14:textId="77777777" w:rsidR="00121C64" w:rsidRPr="00121C64" w:rsidRDefault="00121C64" w:rsidP="00121C64"/>
    <w:p w14:paraId="071658B2" w14:textId="13AD7BBD" w:rsidR="005209DC" w:rsidRPr="008717C9" w:rsidRDefault="0081443C" w:rsidP="0081443C">
      <w:pPr>
        <w:jc w:val="both"/>
        <w:rPr>
          <w:rFonts w:ascii="Arial" w:hAnsi="Arial" w:cs="Arial"/>
          <w:sz w:val="22"/>
          <w:szCs w:val="22"/>
        </w:rPr>
      </w:pPr>
      <w:r w:rsidRPr="008717C9">
        <w:rPr>
          <w:rFonts w:ascii="Arial" w:hAnsi="Arial" w:cs="Arial"/>
          <w:sz w:val="22"/>
          <w:szCs w:val="22"/>
        </w:rPr>
        <w:t xml:space="preserve">According to </w:t>
      </w:r>
      <w:r w:rsidRPr="008717C9">
        <w:rPr>
          <w:rFonts w:ascii="Arial" w:hAnsi="Arial" w:cs="Arial"/>
          <w:sz w:val="22"/>
          <w:szCs w:val="22"/>
        </w:rPr>
        <w:fldChar w:fldCharType="begin" w:fldLock="1"/>
      </w:r>
      <w:r w:rsidR="00121C64">
        <w:rPr>
          <w:rFonts w:ascii="Arial" w:hAnsi="Arial" w:cs="Arial"/>
          <w:sz w:val="22"/>
          <w:szCs w:val="22"/>
        </w:rPr>
        <w:instrText>ADDIN CSL_CITATION { "citationItems" : [ { "id" : "ITEM-1", "itemData" : { "URL" : "http://download.springer.com/static/pdf/54/bok%3A978-3-540-39648-2.pdf?auth66=1421251779_b8d74ae212dcb392186662a364036b7b&amp;ext=.pdf", "accessed" : { "date-parts" : [ [ "2015", "1", "14" ] ] }, "author" : [ { "dropping-particle" : "", "family" : "Goos G, Hartmanis", "given" : "J. and van Leeuwen J", "non-dropping-particle" : "", "parse-names" : false, "suffix" : "" } ], "container-title" : "Springer-Verlag Berlin Heidelberg", "id" : "ITEM-1", "issued" : { "date-parts" : [ [ "2003" ] ] }, "title" : "Conceptual Modeling-ER 2003", "type" : "webpage" }, "uris" : [ "http://www.mendeley.com/documents/?uuid=060ba2c5-b642-4655-a945-0dff1e2664ef" ] } ], "mendeley" : { "formattedCitation" : "(Goos G, Hartmanis 2003)", "manualFormatting" : "G. Goos et all., (2003)", "plainTextFormattedCitation" : "(Goos G, Hartmanis 2003)", "previouslyFormattedCitation" : "(Goos G, Hartmanis 2003)" }, "properties" : { "noteIndex" : 0 }, "schema" : "https://github.com/citation-style-language/schema/raw/master/csl-citation.json" }</w:instrText>
      </w:r>
      <w:r w:rsidRPr="008717C9">
        <w:rPr>
          <w:rFonts w:ascii="Arial" w:hAnsi="Arial" w:cs="Arial"/>
          <w:sz w:val="22"/>
          <w:szCs w:val="22"/>
        </w:rPr>
        <w:fldChar w:fldCharType="separate"/>
      </w:r>
      <w:r w:rsidRPr="008717C9">
        <w:rPr>
          <w:rFonts w:ascii="Arial" w:hAnsi="Arial" w:cs="Arial"/>
          <w:noProof/>
          <w:sz w:val="22"/>
          <w:szCs w:val="22"/>
        </w:rPr>
        <w:t>G. Goos et all., (2003)</w:t>
      </w:r>
      <w:r w:rsidRPr="008717C9">
        <w:rPr>
          <w:rFonts w:ascii="Arial" w:hAnsi="Arial" w:cs="Arial"/>
          <w:sz w:val="22"/>
          <w:szCs w:val="22"/>
        </w:rPr>
        <w:fldChar w:fldCharType="end"/>
      </w:r>
      <w:r w:rsidRPr="008717C9">
        <w:rPr>
          <w:rFonts w:ascii="Arial" w:hAnsi="Arial" w:cs="Arial"/>
          <w:sz w:val="22"/>
          <w:szCs w:val="22"/>
        </w:rPr>
        <w:t xml:space="preserve"> </w:t>
      </w:r>
      <w:r w:rsidR="005209DC" w:rsidRPr="008717C9">
        <w:rPr>
          <w:rFonts w:ascii="Arial" w:hAnsi="Arial" w:cs="Arial"/>
          <w:sz w:val="22"/>
          <w:szCs w:val="22"/>
        </w:rPr>
        <w:t xml:space="preserve">Data Warehouse  (DWs) purpose is to process and facilitate decision making processes. Therefore, the Extraction-Transformation-Loading (ELT) functionality is important to facilitate any query within complex </w:t>
      </w:r>
      <w:r w:rsidR="00C21BB0" w:rsidRPr="008717C9">
        <w:rPr>
          <w:rFonts w:ascii="Arial" w:hAnsi="Arial" w:cs="Arial"/>
          <w:sz w:val="22"/>
          <w:szCs w:val="22"/>
        </w:rPr>
        <w:t xml:space="preserve">computer systems. ETL processes are </w:t>
      </w:r>
      <w:r w:rsidR="005209DC" w:rsidRPr="008717C9">
        <w:rPr>
          <w:rFonts w:ascii="Arial" w:hAnsi="Arial" w:cs="Arial"/>
          <w:sz w:val="22"/>
          <w:szCs w:val="22"/>
        </w:rPr>
        <w:t xml:space="preserve">liable to extract data from operational data sources, </w:t>
      </w:r>
      <w:r w:rsidR="00C21BB0" w:rsidRPr="008717C9">
        <w:rPr>
          <w:rFonts w:ascii="Arial" w:hAnsi="Arial" w:cs="Arial"/>
          <w:sz w:val="22"/>
          <w:szCs w:val="22"/>
        </w:rPr>
        <w:t xml:space="preserve">transformation of these data that includes normalization and loading clean data back to DWs. That process is crucial component of DWs data flow as incorrect or misinterpreted data will lead to the inaccurate business decision, therefore data quality </w:t>
      </w:r>
      <w:r w:rsidRPr="008717C9">
        <w:rPr>
          <w:rFonts w:ascii="Arial" w:hAnsi="Arial" w:cs="Arial"/>
          <w:sz w:val="22"/>
          <w:szCs w:val="22"/>
        </w:rPr>
        <w:t xml:space="preserve">must be observed at its early stage of loading. </w:t>
      </w:r>
      <w:r w:rsidR="005116B8" w:rsidRPr="008717C9">
        <w:rPr>
          <w:rFonts w:ascii="Arial" w:hAnsi="Arial" w:cs="Arial"/>
          <w:sz w:val="22"/>
          <w:szCs w:val="22"/>
        </w:rPr>
        <w:t xml:space="preserve"> The</w:t>
      </w:r>
      <w:r w:rsidR="008148EF" w:rsidRPr="008717C9">
        <w:rPr>
          <w:rFonts w:ascii="Arial" w:hAnsi="Arial" w:cs="Arial"/>
          <w:sz w:val="22"/>
          <w:szCs w:val="22"/>
        </w:rPr>
        <w:t xml:space="preserve"> design</w:t>
      </w:r>
      <w:r w:rsidR="005116B8" w:rsidRPr="008717C9">
        <w:rPr>
          <w:rFonts w:ascii="Arial" w:hAnsi="Arial" w:cs="Arial"/>
          <w:sz w:val="22"/>
          <w:szCs w:val="22"/>
        </w:rPr>
        <w:t xml:space="preserve"> </w:t>
      </w:r>
      <w:r w:rsidR="008148EF" w:rsidRPr="008717C9">
        <w:rPr>
          <w:rFonts w:ascii="Arial" w:hAnsi="Arial" w:cs="Arial"/>
          <w:sz w:val="22"/>
          <w:szCs w:val="22"/>
        </w:rPr>
        <w:t xml:space="preserve">of </w:t>
      </w:r>
      <w:r w:rsidR="005116B8" w:rsidRPr="008717C9">
        <w:rPr>
          <w:rFonts w:ascii="Arial" w:hAnsi="Arial" w:cs="Arial"/>
          <w:sz w:val="22"/>
          <w:szCs w:val="22"/>
        </w:rPr>
        <w:t xml:space="preserve">ETL processes </w:t>
      </w:r>
      <w:r w:rsidR="008148EF" w:rsidRPr="008717C9">
        <w:rPr>
          <w:rFonts w:ascii="Arial" w:hAnsi="Arial" w:cs="Arial"/>
          <w:sz w:val="22"/>
          <w:szCs w:val="22"/>
        </w:rPr>
        <w:t>structured in 6 tasks:</w:t>
      </w:r>
    </w:p>
    <w:p w14:paraId="7D7D2FE7" w14:textId="77777777" w:rsidR="008148EF" w:rsidRPr="008717C9" w:rsidRDefault="008148EF" w:rsidP="0081443C">
      <w:pPr>
        <w:jc w:val="both"/>
        <w:rPr>
          <w:rFonts w:ascii="Arial" w:hAnsi="Arial" w:cs="Arial"/>
          <w:sz w:val="22"/>
          <w:szCs w:val="22"/>
        </w:rPr>
      </w:pPr>
    </w:p>
    <w:p w14:paraId="4EF6937B" w14:textId="77777777" w:rsidR="00E0731D" w:rsidRPr="008717C9" w:rsidRDefault="005F3810" w:rsidP="008148EF">
      <w:pPr>
        <w:pStyle w:val="ListParagraph"/>
        <w:numPr>
          <w:ilvl w:val="0"/>
          <w:numId w:val="1"/>
        </w:numPr>
        <w:jc w:val="both"/>
        <w:rPr>
          <w:rFonts w:ascii="Arial" w:hAnsi="Arial" w:cs="Arial"/>
          <w:b/>
          <w:sz w:val="22"/>
          <w:szCs w:val="22"/>
        </w:rPr>
      </w:pPr>
      <w:r w:rsidRPr="008717C9">
        <w:rPr>
          <w:rFonts w:ascii="Arial" w:hAnsi="Arial" w:cs="Arial"/>
          <w:b/>
          <w:sz w:val="22"/>
          <w:szCs w:val="22"/>
        </w:rPr>
        <w:t xml:space="preserve">SOURCE EXTRACTION </w:t>
      </w:r>
    </w:p>
    <w:p w14:paraId="137D9485" w14:textId="77777777" w:rsidR="00E0731D" w:rsidRPr="008717C9" w:rsidRDefault="00E0731D" w:rsidP="00E0731D">
      <w:pPr>
        <w:pStyle w:val="ListParagraph"/>
        <w:jc w:val="both"/>
        <w:rPr>
          <w:rFonts w:ascii="Arial" w:hAnsi="Arial" w:cs="Arial"/>
          <w:sz w:val="22"/>
          <w:szCs w:val="22"/>
        </w:rPr>
      </w:pPr>
      <w:r w:rsidRPr="008717C9">
        <w:rPr>
          <w:rFonts w:ascii="Arial" w:hAnsi="Arial" w:cs="Arial"/>
          <w:sz w:val="22"/>
          <w:szCs w:val="22"/>
        </w:rPr>
        <w:t>Includes extraction of data from many operational systems. Therefore, to obtain desired dataset more data might be extracted, the size of it depends on actual system and business requirements.</w:t>
      </w:r>
    </w:p>
    <w:p w14:paraId="065E169F" w14:textId="77777777" w:rsidR="00E0731D" w:rsidRPr="008717C9" w:rsidRDefault="00E0731D" w:rsidP="00E0731D">
      <w:pPr>
        <w:pStyle w:val="ListParagraph"/>
        <w:jc w:val="both"/>
        <w:rPr>
          <w:rFonts w:ascii="Arial" w:hAnsi="Arial" w:cs="Arial"/>
          <w:b/>
          <w:sz w:val="22"/>
          <w:szCs w:val="22"/>
        </w:rPr>
      </w:pPr>
    </w:p>
    <w:p w14:paraId="0C5A7C45" w14:textId="64122792" w:rsidR="00E0731D" w:rsidRPr="008717C9" w:rsidRDefault="00E0731D" w:rsidP="008148EF">
      <w:pPr>
        <w:pStyle w:val="ListParagraph"/>
        <w:numPr>
          <w:ilvl w:val="0"/>
          <w:numId w:val="1"/>
        </w:numPr>
        <w:jc w:val="both"/>
        <w:rPr>
          <w:rFonts w:ascii="Arial" w:hAnsi="Arial" w:cs="Arial"/>
          <w:b/>
          <w:sz w:val="22"/>
          <w:szCs w:val="22"/>
        </w:rPr>
      </w:pPr>
      <w:r w:rsidRPr="008717C9">
        <w:rPr>
          <w:rFonts w:ascii="Arial" w:hAnsi="Arial" w:cs="Arial"/>
          <w:b/>
          <w:sz w:val="22"/>
          <w:szCs w:val="22"/>
        </w:rPr>
        <w:t>TRANSFORM THE SOURCES</w:t>
      </w:r>
    </w:p>
    <w:p w14:paraId="01D1E966" w14:textId="1D71112F" w:rsidR="00B562D5" w:rsidRPr="00335383" w:rsidRDefault="00E0731D" w:rsidP="00335383">
      <w:pPr>
        <w:pStyle w:val="ListParagraph"/>
        <w:jc w:val="both"/>
        <w:rPr>
          <w:rFonts w:ascii="Arial" w:hAnsi="Arial" w:cs="Arial"/>
          <w:sz w:val="22"/>
          <w:szCs w:val="22"/>
        </w:rPr>
      </w:pPr>
      <w:r w:rsidRPr="008717C9">
        <w:rPr>
          <w:rFonts w:ascii="Arial" w:hAnsi="Arial" w:cs="Arial"/>
          <w:sz w:val="22"/>
          <w:szCs w:val="22"/>
        </w:rPr>
        <w:t xml:space="preserve">Includes </w:t>
      </w:r>
      <w:r w:rsidR="008F1D20" w:rsidRPr="008717C9">
        <w:rPr>
          <w:rFonts w:ascii="Arial" w:hAnsi="Arial" w:cs="Arial"/>
          <w:sz w:val="22"/>
          <w:szCs w:val="22"/>
        </w:rPr>
        <w:t xml:space="preserve">processes of filtering to required dataset. The filtering tasks will include calculating values originated values, converting between different data formats and codes, </w:t>
      </w:r>
      <w:r w:rsidR="00A32652" w:rsidRPr="008717C9">
        <w:rPr>
          <w:rFonts w:ascii="Arial" w:hAnsi="Arial" w:cs="Arial"/>
          <w:sz w:val="22"/>
          <w:szCs w:val="22"/>
        </w:rPr>
        <w:t>sequence numbers automatic generation</w:t>
      </w:r>
      <w:r w:rsidR="00AD61E5">
        <w:rPr>
          <w:rFonts w:ascii="Arial" w:hAnsi="Arial" w:cs="Arial"/>
          <w:sz w:val="22"/>
          <w:szCs w:val="22"/>
        </w:rPr>
        <w:t xml:space="preserve">, elimination of duplicates </w:t>
      </w:r>
      <w:r w:rsidR="00A32652" w:rsidRPr="008717C9">
        <w:rPr>
          <w:rFonts w:ascii="Arial" w:hAnsi="Arial" w:cs="Arial"/>
          <w:sz w:val="22"/>
          <w:szCs w:val="22"/>
        </w:rPr>
        <w:t>and</w:t>
      </w:r>
      <w:r w:rsidR="00AD61E5">
        <w:rPr>
          <w:rFonts w:ascii="Arial" w:hAnsi="Arial" w:cs="Arial"/>
          <w:sz w:val="22"/>
          <w:szCs w:val="22"/>
        </w:rPr>
        <w:t xml:space="preserve"> eliminating unwanted information</w:t>
      </w:r>
      <w:r w:rsidR="00A32652" w:rsidRPr="008717C9">
        <w:rPr>
          <w:rFonts w:ascii="Arial" w:hAnsi="Arial" w:cs="Arial"/>
          <w:sz w:val="22"/>
          <w:szCs w:val="22"/>
        </w:rPr>
        <w:t>.</w:t>
      </w:r>
      <w:r w:rsidR="00AD61E5">
        <w:rPr>
          <w:rFonts w:ascii="Arial" w:hAnsi="Arial" w:cs="Arial"/>
          <w:sz w:val="22"/>
          <w:szCs w:val="22"/>
        </w:rPr>
        <w:t xml:space="preserve"> </w:t>
      </w:r>
      <w:r w:rsidR="0065586D">
        <w:rPr>
          <w:rFonts w:ascii="Arial" w:hAnsi="Arial" w:cs="Arial"/>
          <w:sz w:val="22"/>
          <w:szCs w:val="22"/>
        </w:rPr>
        <w:t xml:space="preserve">The most complex and </w:t>
      </w:r>
      <w:r w:rsidR="001A4F9F">
        <w:rPr>
          <w:rFonts w:ascii="Arial" w:hAnsi="Arial" w:cs="Arial"/>
          <w:sz w:val="22"/>
          <w:szCs w:val="22"/>
        </w:rPr>
        <w:t>time-consuming</w:t>
      </w:r>
      <w:r w:rsidR="00335383">
        <w:rPr>
          <w:rFonts w:ascii="Arial" w:hAnsi="Arial" w:cs="Arial"/>
          <w:sz w:val="22"/>
          <w:szCs w:val="22"/>
        </w:rPr>
        <w:t xml:space="preserve"> transformations are </w:t>
      </w:r>
      <w:r w:rsidR="00B562D5" w:rsidRPr="00335383">
        <w:rPr>
          <w:rFonts w:ascii="Arial" w:hAnsi="Arial" w:cs="Arial"/>
          <w:sz w:val="22"/>
          <w:szCs w:val="22"/>
        </w:rPr>
        <w:t>Multistage Data Transformation</w:t>
      </w:r>
      <w:r w:rsidR="00335383">
        <w:rPr>
          <w:rFonts w:ascii="Arial" w:hAnsi="Arial" w:cs="Arial"/>
          <w:sz w:val="22"/>
          <w:szCs w:val="22"/>
        </w:rPr>
        <w:t xml:space="preserve"> and </w:t>
      </w:r>
      <w:r w:rsidR="00B562D5" w:rsidRPr="00335383">
        <w:rPr>
          <w:rFonts w:ascii="Arial" w:hAnsi="Arial" w:cs="Arial"/>
          <w:sz w:val="22"/>
          <w:szCs w:val="22"/>
        </w:rPr>
        <w:t>Pipelined Data Transformation</w:t>
      </w:r>
      <w:r w:rsidR="00335383">
        <w:rPr>
          <w:rFonts w:ascii="Arial" w:hAnsi="Arial" w:cs="Arial"/>
          <w:sz w:val="22"/>
          <w:szCs w:val="22"/>
        </w:rPr>
        <w:t>.</w:t>
      </w:r>
    </w:p>
    <w:p w14:paraId="437ECA32" w14:textId="77777777" w:rsidR="00B562D5" w:rsidRDefault="00B562D5" w:rsidP="00E0731D">
      <w:pPr>
        <w:pStyle w:val="ListParagraph"/>
        <w:jc w:val="both"/>
        <w:rPr>
          <w:rFonts w:ascii="Arial" w:hAnsi="Arial" w:cs="Arial"/>
          <w:sz w:val="22"/>
          <w:szCs w:val="22"/>
        </w:rPr>
      </w:pPr>
    </w:p>
    <w:p w14:paraId="37053B8C" w14:textId="77777777" w:rsidR="00E0731D" w:rsidRPr="002C459F" w:rsidRDefault="00E0731D" w:rsidP="002C459F">
      <w:pPr>
        <w:jc w:val="both"/>
        <w:rPr>
          <w:rFonts w:ascii="Arial" w:hAnsi="Arial" w:cs="Arial"/>
          <w:b/>
          <w:sz w:val="22"/>
          <w:szCs w:val="22"/>
        </w:rPr>
      </w:pPr>
    </w:p>
    <w:p w14:paraId="40930ACD" w14:textId="0448B567" w:rsidR="00E0731D" w:rsidRPr="008717C9" w:rsidRDefault="00E0731D" w:rsidP="008148EF">
      <w:pPr>
        <w:pStyle w:val="ListParagraph"/>
        <w:numPr>
          <w:ilvl w:val="0"/>
          <w:numId w:val="1"/>
        </w:numPr>
        <w:jc w:val="both"/>
        <w:rPr>
          <w:rFonts w:ascii="Arial" w:hAnsi="Arial" w:cs="Arial"/>
          <w:b/>
          <w:sz w:val="22"/>
          <w:szCs w:val="22"/>
        </w:rPr>
      </w:pPr>
      <w:r w:rsidRPr="008717C9">
        <w:rPr>
          <w:rFonts w:ascii="Arial" w:hAnsi="Arial" w:cs="Arial"/>
          <w:b/>
          <w:sz w:val="22"/>
          <w:szCs w:val="22"/>
          <w:lang w:val="en-US"/>
        </w:rPr>
        <w:t>JOIN THE SOURCES</w:t>
      </w:r>
    </w:p>
    <w:p w14:paraId="45C38D35" w14:textId="529B7156" w:rsidR="00A32652" w:rsidRPr="008717C9" w:rsidRDefault="00B1506C" w:rsidP="00B1506C">
      <w:pPr>
        <w:pStyle w:val="ListParagraph"/>
        <w:jc w:val="both"/>
        <w:rPr>
          <w:rFonts w:ascii="Arial" w:hAnsi="Arial" w:cs="Arial"/>
          <w:sz w:val="22"/>
          <w:szCs w:val="22"/>
          <w:lang w:val="en-US"/>
        </w:rPr>
      </w:pPr>
      <w:r w:rsidRPr="008717C9">
        <w:rPr>
          <w:rFonts w:ascii="Arial" w:hAnsi="Arial" w:cs="Arial"/>
          <w:sz w:val="22"/>
          <w:szCs w:val="22"/>
          <w:lang w:val="en-US"/>
        </w:rPr>
        <w:t>Includes merging different operational sources for unique data loading.</w:t>
      </w:r>
    </w:p>
    <w:p w14:paraId="06C819D4" w14:textId="77777777" w:rsidR="000F56B4" w:rsidRPr="008717C9" w:rsidRDefault="000F56B4" w:rsidP="00B1506C">
      <w:pPr>
        <w:pStyle w:val="ListParagraph"/>
        <w:jc w:val="both"/>
        <w:rPr>
          <w:rFonts w:ascii="Arial" w:hAnsi="Arial" w:cs="Arial"/>
          <w:sz w:val="22"/>
          <w:szCs w:val="22"/>
        </w:rPr>
      </w:pPr>
    </w:p>
    <w:p w14:paraId="63A8F6A7" w14:textId="77777777" w:rsidR="00834A78" w:rsidRDefault="00834A78" w:rsidP="00834A78">
      <w:pPr>
        <w:pStyle w:val="ListParagraph"/>
        <w:numPr>
          <w:ilvl w:val="0"/>
          <w:numId w:val="1"/>
        </w:numPr>
        <w:jc w:val="both"/>
        <w:rPr>
          <w:rFonts w:ascii="Arial" w:hAnsi="Arial" w:cs="Arial"/>
          <w:b/>
          <w:sz w:val="22"/>
          <w:szCs w:val="22"/>
        </w:rPr>
      </w:pPr>
      <w:r w:rsidRPr="008717C9">
        <w:rPr>
          <w:rFonts w:ascii="Arial" w:hAnsi="Arial" w:cs="Arial"/>
          <w:b/>
          <w:sz w:val="22"/>
          <w:szCs w:val="22"/>
        </w:rPr>
        <w:t>SELECT TARGET TO LOAD</w:t>
      </w:r>
    </w:p>
    <w:p w14:paraId="583FC246" w14:textId="77777777" w:rsidR="00834A78" w:rsidRPr="00834A78" w:rsidRDefault="00834A78" w:rsidP="00834A78">
      <w:pPr>
        <w:pStyle w:val="ListParagraph"/>
        <w:jc w:val="both"/>
        <w:rPr>
          <w:rFonts w:ascii="Arial" w:hAnsi="Arial" w:cs="Arial"/>
          <w:sz w:val="22"/>
          <w:szCs w:val="22"/>
        </w:rPr>
      </w:pPr>
      <w:r w:rsidRPr="00834A78">
        <w:rPr>
          <w:rFonts w:ascii="Arial" w:hAnsi="Arial" w:cs="Arial"/>
          <w:sz w:val="22"/>
          <w:szCs w:val="22"/>
        </w:rPr>
        <w:t>Includes selection process of the target that must be loaded into the system.</w:t>
      </w:r>
    </w:p>
    <w:p w14:paraId="21CF8FF9" w14:textId="77777777" w:rsidR="00834A78" w:rsidRPr="00834A78" w:rsidRDefault="00834A78" w:rsidP="00834A78">
      <w:pPr>
        <w:jc w:val="both"/>
        <w:rPr>
          <w:rFonts w:ascii="Arial" w:hAnsi="Arial" w:cs="Arial"/>
          <w:b/>
          <w:sz w:val="22"/>
          <w:szCs w:val="22"/>
        </w:rPr>
      </w:pPr>
    </w:p>
    <w:p w14:paraId="33FD92DA" w14:textId="554DB96E" w:rsidR="00834A78" w:rsidRDefault="00834A78" w:rsidP="00834A78">
      <w:pPr>
        <w:pStyle w:val="ListParagraph"/>
        <w:numPr>
          <w:ilvl w:val="0"/>
          <w:numId w:val="1"/>
        </w:numPr>
        <w:jc w:val="both"/>
        <w:rPr>
          <w:rFonts w:ascii="Arial" w:hAnsi="Arial" w:cs="Arial"/>
          <w:b/>
          <w:sz w:val="22"/>
          <w:szCs w:val="22"/>
        </w:rPr>
      </w:pPr>
      <w:r w:rsidRPr="00834A78">
        <w:rPr>
          <w:rFonts w:ascii="Arial" w:hAnsi="Arial" w:cs="Arial"/>
          <w:b/>
          <w:sz w:val="22"/>
          <w:szCs w:val="22"/>
        </w:rPr>
        <w:t xml:space="preserve">MAP SOURCE </w:t>
      </w:r>
      <w:r>
        <w:rPr>
          <w:rFonts w:ascii="Arial" w:hAnsi="Arial" w:cs="Arial"/>
          <w:b/>
          <w:sz w:val="22"/>
          <w:szCs w:val="22"/>
        </w:rPr>
        <w:t>ATTRIBUTES TO TARGET ATTRIBUTES</w:t>
      </w:r>
    </w:p>
    <w:p w14:paraId="6988C28A" w14:textId="2D7F187B" w:rsidR="0085597A" w:rsidRPr="0085597A" w:rsidRDefault="0085597A" w:rsidP="0085597A">
      <w:pPr>
        <w:pStyle w:val="ListParagraph"/>
        <w:jc w:val="both"/>
        <w:rPr>
          <w:rFonts w:ascii="Arial" w:hAnsi="Arial" w:cs="Arial"/>
          <w:sz w:val="22"/>
          <w:szCs w:val="22"/>
        </w:rPr>
      </w:pPr>
      <w:r w:rsidRPr="0085597A">
        <w:rPr>
          <w:rFonts w:ascii="Arial" w:hAnsi="Arial" w:cs="Arial"/>
          <w:sz w:val="22"/>
          <w:szCs w:val="22"/>
        </w:rPr>
        <w:t>Includes mapping process of extracted attributes to the corresponding target elements.</w:t>
      </w:r>
    </w:p>
    <w:p w14:paraId="4DC4CEB9" w14:textId="77777777" w:rsidR="00834A78" w:rsidRPr="00834A78" w:rsidRDefault="00834A78" w:rsidP="00834A78">
      <w:pPr>
        <w:jc w:val="both"/>
        <w:rPr>
          <w:rFonts w:ascii="Arial" w:hAnsi="Arial" w:cs="Arial"/>
          <w:b/>
          <w:sz w:val="22"/>
          <w:szCs w:val="22"/>
        </w:rPr>
      </w:pPr>
    </w:p>
    <w:p w14:paraId="467691D1" w14:textId="75C5EDC9" w:rsidR="00834A78" w:rsidRDefault="00834A78" w:rsidP="00834A78">
      <w:pPr>
        <w:pStyle w:val="ListParagraph"/>
        <w:numPr>
          <w:ilvl w:val="0"/>
          <w:numId w:val="1"/>
        </w:numPr>
        <w:jc w:val="both"/>
        <w:rPr>
          <w:rFonts w:ascii="Arial" w:hAnsi="Arial" w:cs="Arial"/>
          <w:b/>
          <w:sz w:val="22"/>
          <w:szCs w:val="22"/>
        </w:rPr>
      </w:pPr>
      <w:r>
        <w:rPr>
          <w:rFonts w:ascii="Arial" w:hAnsi="Arial" w:cs="Arial"/>
          <w:b/>
          <w:sz w:val="22"/>
          <w:szCs w:val="22"/>
        </w:rPr>
        <w:t>DATA LOAD</w:t>
      </w:r>
    </w:p>
    <w:p w14:paraId="0B60C12E" w14:textId="765A09DD" w:rsidR="002C459F" w:rsidRPr="008F552E" w:rsidRDefault="002C459F" w:rsidP="002C459F">
      <w:pPr>
        <w:pStyle w:val="ListParagraph"/>
        <w:jc w:val="both"/>
        <w:rPr>
          <w:rFonts w:ascii="Arial" w:hAnsi="Arial" w:cs="Arial"/>
          <w:sz w:val="22"/>
          <w:szCs w:val="22"/>
        </w:rPr>
      </w:pPr>
      <w:r w:rsidRPr="008F552E">
        <w:rPr>
          <w:rFonts w:ascii="Arial" w:hAnsi="Arial" w:cs="Arial"/>
          <w:sz w:val="22"/>
          <w:szCs w:val="22"/>
        </w:rPr>
        <w:t xml:space="preserve">Incudes </w:t>
      </w:r>
      <w:r w:rsidR="00B562D5">
        <w:rPr>
          <w:rFonts w:ascii="Arial" w:hAnsi="Arial" w:cs="Arial"/>
          <w:sz w:val="22"/>
          <w:szCs w:val="22"/>
        </w:rPr>
        <w:t>upload</w:t>
      </w:r>
      <w:r w:rsidR="008F552E" w:rsidRPr="008F552E">
        <w:rPr>
          <w:rFonts w:ascii="Arial" w:hAnsi="Arial" w:cs="Arial"/>
          <w:sz w:val="22"/>
          <w:szCs w:val="22"/>
        </w:rPr>
        <w:t xml:space="preserve"> of transformed data into DWs.</w:t>
      </w:r>
    </w:p>
    <w:p w14:paraId="45402EC8" w14:textId="77777777" w:rsidR="00834A78" w:rsidRPr="00834A78" w:rsidRDefault="00834A78" w:rsidP="00834A78">
      <w:pPr>
        <w:jc w:val="both"/>
        <w:rPr>
          <w:rFonts w:ascii="Arial" w:hAnsi="Arial" w:cs="Arial"/>
          <w:b/>
          <w:sz w:val="22"/>
          <w:szCs w:val="22"/>
        </w:rPr>
      </w:pPr>
    </w:p>
    <w:p w14:paraId="642F6B49" w14:textId="77777777" w:rsidR="00834A78" w:rsidRPr="0035093E" w:rsidRDefault="00834A78" w:rsidP="00834A78">
      <w:pPr>
        <w:jc w:val="both"/>
        <w:rPr>
          <w:rFonts w:ascii="Arial" w:hAnsi="Arial" w:cs="Arial"/>
          <w:b/>
          <w:sz w:val="22"/>
          <w:szCs w:val="22"/>
        </w:rPr>
      </w:pPr>
    </w:p>
    <w:p w14:paraId="640B61CC" w14:textId="47D24432" w:rsidR="00834A78" w:rsidRDefault="002120C7" w:rsidP="00834A78">
      <w:pPr>
        <w:jc w:val="both"/>
        <w:rPr>
          <w:rFonts w:ascii="Arial" w:eastAsiaTheme="minorEastAsia" w:hAnsi="Arial" w:cs="Arial"/>
          <w:sz w:val="22"/>
          <w:szCs w:val="22"/>
          <w:lang w:val="en-US"/>
        </w:rPr>
      </w:pPr>
      <w:r w:rsidRPr="0035093E">
        <w:rPr>
          <w:rFonts w:ascii="Arial" w:hAnsi="Arial" w:cs="Arial"/>
          <w:sz w:val="22"/>
          <w:szCs w:val="22"/>
        </w:rPr>
        <w:t>The vital stage of ELT</w:t>
      </w:r>
      <w:r w:rsidR="003856E5" w:rsidRPr="0035093E">
        <w:rPr>
          <w:rFonts w:ascii="Arial" w:hAnsi="Arial" w:cs="Arial"/>
          <w:sz w:val="22"/>
          <w:szCs w:val="22"/>
        </w:rPr>
        <w:t xml:space="preserve"> process is data cleaning with </w:t>
      </w:r>
      <w:r w:rsidR="008348A7" w:rsidRPr="0035093E">
        <w:rPr>
          <w:rFonts w:ascii="Arial" w:hAnsi="Arial" w:cs="Arial"/>
          <w:sz w:val="22"/>
          <w:szCs w:val="22"/>
        </w:rPr>
        <w:t>identifying</w:t>
      </w:r>
      <w:r w:rsidR="003856E5" w:rsidRPr="0035093E">
        <w:rPr>
          <w:rFonts w:ascii="Arial" w:hAnsi="Arial" w:cs="Arial"/>
          <w:sz w:val="22"/>
          <w:szCs w:val="22"/>
        </w:rPr>
        <w:t xml:space="preserve"> and </w:t>
      </w:r>
      <w:r w:rsidR="008348A7" w:rsidRPr="0035093E">
        <w:rPr>
          <w:rFonts w:ascii="Arial" w:hAnsi="Arial" w:cs="Arial"/>
          <w:sz w:val="22"/>
          <w:szCs w:val="22"/>
        </w:rPr>
        <w:t>eliminating</w:t>
      </w:r>
      <w:r w:rsidR="003856E5" w:rsidRPr="0035093E">
        <w:rPr>
          <w:rFonts w:ascii="Arial" w:hAnsi="Arial" w:cs="Arial"/>
          <w:sz w:val="22"/>
          <w:szCs w:val="22"/>
        </w:rPr>
        <w:t xml:space="preserve"> errors</w:t>
      </w:r>
      <w:r w:rsidR="008348A7" w:rsidRPr="0035093E">
        <w:rPr>
          <w:rFonts w:ascii="Arial" w:hAnsi="Arial" w:cs="Arial"/>
          <w:sz w:val="22"/>
          <w:szCs w:val="22"/>
        </w:rPr>
        <w:t xml:space="preserve"> and data discrepancies in order to increase data quality.</w:t>
      </w:r>
      <w:r w:rsidR="007E7AEF" w:rsidRPr="0035093E">
        <w:rPr>
          <w:rFonts w:ascii="Arial" w:hAnsi="Arial" w:cs="Arial"/>
          <w:sz w:val="22"/>
          <w:szCs w:val="22"/>
        </w:rPr>
        <w:t xml:space="preserve"> </w:t>
      </w:r>
      <w:r w:rsidR="0035093E" w:rsidRPr="0035093E">
        <w:rPr>
          <w:rFonts w:ascii="Arial" w:hAnsi="Arial" w:cs="Arial"/>
          <w:sz w:val="22"/>
          <w:szCs w:val="22"/>
        </w:rPr>
        <w:fldChar w:fldCharType="begin" w:fldLock="1"/>
      </w:r>
      <w:r w:rsidR="00121C64">
        <w:rPr>
          <w:rFonts w:ascii="Arial" w:hAnsi="Arial" w:cs="Arial"/>
          <w:sz w:val="22"/>
          <w:szCs w:val="22"/>
        </w:rPr>
        <w:instrText>ADDIN CSL_CITATION { "citationItems" : [ { "id" : "ITEM-1", "itemData" : { "URL" : "http://download.springer.com/static/pdf/54/bok%3A978-3-540-39648-2.pdf?auth66=1421251779_b8d74ae212dcb392186662a364036b7b&amp;ext=.pdf", "accessed" : { "date-parts" : [ [ "2015", "1", "14" ] ] }, "author" : [ { "dropping-particle" : "", "family" : "Goos G, Hartmanis", "given" : "J. and van Leeuwen J", "non-dropping-particle" : "", "parse-names" : false, "suffix" : "" } ], "container-title" : "Springer-Verlag Berlin Heidelberg", "id" : "ITEM-1", "issued" : { "date-parts" : [ [ "2003" ] ] }, "title" : "Conceptual Modeling-ER 2003", "type" : "webpage" }, "uris" : [ "http://www.mendeley.com/documents/?uuid=060ba2c5-b642-4655-a945-0dff1e2664ef" ] } ], "mendeley" : { "formattedCitation" : "(Goos G, Hartmanis 2003)", "manualFormatting" : "According to Goos G, Hartmanis (2003)", "plainTextFormattedCitation" : "(Goos G, Hartmanis 2003)", "previouslyFormattedCitation" : "(Goos G, Hartmanis 2003)" }, "properties" : { "noteIndex" : 0 }, "schema" : "https://github.com/citation-style-language/schema/raw/master/csl-citation.json" }</w:instrText>
      </w:r>
      <w:r w:rsidR="0035093E" w:rsidRPr="0035093E">
        <w:rPr>
          <w:rFonts w:ascii="Arial" w:hAnsi="Arial" w:cs="Arial"/>
          <w:sz w:val="22"/>
          <w:szCs w:val="22"/>
        </w:rPr>
        <w:fldChar w:fldCharType="separate"/>
      </w:r>
      <w:r w:rsidR="0035093E" w:rsidRPr="0035093E">
        <w:rPr>
          <w:rFonts w:ascii="Arial" w:hAnsi="Arial" w:cs="Arial"/>
          <w:noProof/>
          <w:sz w:val="22"/>
          <w:szCs w:val="22"/>
        </w:rPr>
        <w:t>According to Goos G, Hartmanis (2003)</w:t>
      </w:r>
      <w:r w:rsidR="0035093E" w:rsidRPr="0035093E">
        <w:rPr>
          <w:rFonts w:ascii="Arial" w:hAnsi="Arial" w:cs="Arial"/>
          <w:sz w:val="22"/>
          <w:szCs w:val="22"/>
        </w:rPr>
        <w:fldChar w:fldCharType="end"/>
      </w:r>
      <w:r w:rsidR="0035093E" w:rsidRPr="0035093E">
        <w:rPr>
          <w:rFonts w:ascii="Arial" w:hAnsi="Arial" w:cs="Arial"/>
          <w:sz w:val="22"/>
          <w:szCs w:val="22"/>
        </w:rPr>
        <w:t xml:space="preserve"> “</w:t>
      </w:r>
      <w:r w:rsidR="007E7AEF" w:rsidRPr="0035093E">
        <w:rPr>
          <w:rFonts w:ascii="Arial" w:eastAsiaTheme="minorEastAsia" w:hAnsi="Arial" w:cs="Arial"/>
          <w:sz w:val="22"/>
          <w:szCs w:val="22"/>
          <w:lang w:val="en-US"/>
        </w:rPr>
        <w:t>Data quality problems are very significant: it has been estimated that poor quality customer data cost U.S. businesses $611 billion a year in postage, p</w:t>
      </w:r>
      <w:r w:rsidR="0035093E" w:rsidRPr="0035093E">
        <w:rPr>
          <w:rFonts w:ascii="Arial" w:eastAsiaTheme="minorEastAsia" w:hAnsi="Arial" w:cs="Arial"/>
          <w:sz w:val="22"/>
          <w:szCs w:val="22"/>
          <w:lang w:val="en-US"/>
        </w:rPr>
        <w:t>rinting, and staff overhead</w:t>
      </w:r>
      <w:r w:rsidR="007E7AEF" w:rsidRPr="0035093E">
        <w:rPr>
          <w:rFonts w:ascii="Arial" w:eastAsiaTheme="minorEastAsia" w:hAnsi="Arial" w:cs="Arial"/>
          <w:sz w:val="22"/>
          <w:szCs w:val="22"/>
          <w:lang w:val="en-US"/>
        </w:rPr>
        <w:t>.</w:t>
      </w:r>
      <w:r w:rsidR="0035093E" w:rsidRPr="0035093E">
        <w:rPr>
          <w:rFonts w:ascii="Arial" w:eastAsiaTheme="minorEastAsia" w:hAnsi="Arial" w:cs="Arial"/>
          <w:sz w:val="22"/>
          <w:szCs w:val="22"/>
          <w:lang w:val="en-US"/>
        </w:rPr>
        <w:t xml:space="preserve">” Therefore </w:t>
      </w:r>
      <w:r w:rsidR="007E7AEF" w:rsidRPr="0035093E">
        <w:rPr>
          <w:rFonts w:ascii="Arial" w:eastAsiaTheme="minorEastAsia" w:hAnsi="Arial" w:cs="Arial"/>
          <w:sz w:val="22"/>
          <w:szCs w:val="22"/>
          <w:lang w:val="en-US"/>
        </w:rPr>
        <w:t xml:space="preserve">the conceptual </w:t>
      </w:r>
      <w:r w:rsidR="0035093E" w:rsidRPr="0035093E">
        <w:rPr>
          <w:rFonts w:ascii="Arial" w:eastAsiaTheme="minorEastAsia" w:hAnsi="Arial" w:cs="Arial"/>
          <w:sz w:val="22"/>
          <w:szCs w:val="22"/>
          <w:lang w:val="en-US"/>
        </w:rPr>
        <w:t>modeling of ETL processes is</w:t>
      </w:r>
      <w:r w:rsidR="007E7AEF" w:rsidRPr="0035093E">
        <w:rPr>
          <w:rFonts w:ascii="Arial" w:eastAsiaTheme="minorEastAsia" w:hAnsi="Arial" w:cs="Arial"/>
          <w:sz w:val="22"/>
          <w:szCs w:val="22"/>
          <w:lang w:val="en-US"/>
        </w:rPr>
        <w:t xml:space="preserve"> </w:t>
      </w:r>
      <w:r w:rsidR="0035093E" w:rsidRPr="0035093E">
        <w:rPr>
          <w:rFonts w:ascii="Arial" w:eastAsiaTheme="minorEastAsia" w:hAnsi="Arial" w:cs="Arial"/>
          <w:sz w:val="22"/>
          <w:szCs w:val="22"/>
          <w:lang w:val="en-US"/>
        </w:rPr>
        <w:t>beneficial for running and maintaining Data Warehouse.</w:t>
      </w:r>
    </w:p>
    <w:p w14:paraId="3A88085E" w14:textId="77777777" w:rsidR="00F364C5" w:rsidRDefault="00F364C5" w:rsidP="00834A78">
      <w:pPr>
        <w:jc w:val="both"/>
        <w:rPr>
          <w:rFonts w:ascii="Arial" w:eastAsiaTheme="minorEastAsia" w:hAnsi="Arial" w:cs="Arial"/>
          <w:sz w:val="22"/>
          <w:szCs w:val="22"/>
          <w:lang w:val="en-US"/>
        </w:rPr>
      </w:pPr>
    </w:p>
    <w:p w14:paraId="0FB5BE5E" w14:textId="77777777" w:rsidR="00F364C5" w:rsidRDefault="00F364C5" w:rsidP="00834A78">
      <w:pPr>
        <w:jc w:val="both"/>
        <w:rPr>
          <w:rFonts w:ascii="Arial" w:eastAsiaTheme="minorEastAsia" w:hAnsi="Arial" w:cs="Arial"/>
          <w:sz w:val="22"/>
          <w:szCs w:val="22"/>
          <w:lang w:val="en-US"/>
        </w:rPr>
      </w:pPr>
    </w:p>
    <w:p w14:paraId="4A54C2D0" w14:textId="77777777" w:rsidR="00F364C5" w:rsidRDefault="00F364C5" w:rsidP="00834A78">
      <w:pPr>
        <w:jc w:val="both"/>
        <w:rPr>
          <w:rFonts w:ascii="Arial" w:eastAsiaTheme="minorEastAsia" w:hAnsi="Arial" w:cs="Arial"/>
          <w:sz w:val="22"/>
          <w:szCs w:val="22"/>
          <w:lang w:val="en-US"/>
        </w:rPr>
      </w:pPr>
    </w:p>
    <w:p w14:paraId="6B7F13AE" w14:textId="77777777" w:rsidR="00F364C5" w:rsidRDefault="00F364C5" w:rsidP="00834A78">
      <w:pPr>
        <w:jc w:val="both"/>
        <w:rPr>
          <w:rFonts w:ascii="Arial" w:eastAsiaTheme="minorEastAsia" w:hAnsi="Arial" w:cs="Arial"/>
          <w:sz w:val="22"/>
          <w:szCs w:val="22"/>
          <w:lang w:val="en-US"/>
        </w:rPr>
      </w:pPr>
    </w:p>
    <w:p w14:paraId="368C5F8B" w14:textId="0572CAF6" w:rsidR="00F364C5" w:rsidRDefault="00F364C5" w:rsidP="00F364C5">
      <w:pPr>
        <w:pStyle w:val="Heading1"/>
      </w:pPr>
      <w:r w:rsidRPr="00F364C5">
        <w:lastRenderedPageBreak/>
        <w:t>Extraction Methods in DWs</w:t>
      </w:r>
    </w:p>
    <w:p w14:paraId="38BBC0CE" w14:textId="77777777" w:rsidR="00F364C5" w:rsidRPr="00F364C5" w:rsidRDefault="00F364C5" w:rsidP="00F364C5">
      <w:pPr>
        <w:rPr>
          <w:rFonts w:eastAsiaTheme="minorEastAsia"/>
        </w:rPr>
      </w:pPr>
    </w:p>
    <w:p w14:paraId="5ED2FE68" w14:textId="77777777" w:rsidR="00F364C5" w:rsidRDefault="00F364C5" w:rsidP="00F364C5">
      <w:pPr>
        <w:widowControl w:val="0"/>
        <w:autoSpaceDE w:val="0"/>
        <w:autoSpaceDN w:val="0"/>
        <w:adjustRightInd w:val="0"/>
        <w:rPr>
          <w:rFonts w:ascii="Arial" w:eastAsiaTheme="minorEastAsia" w:hAnsi="Arial" w:cs="Arial"/>
          <w:color w:val="1A1A1A"/>
          <w:sz w:val="22"/>
          <w:szCs w:val="22"/>
          <w:highlight w:val="yellow"/>
          <w:lang w:val="en-US"/>
        </w:rPr>
      </w:pPr>
    </w:p>
    <w:p w14:paraId="7D58825A" w14:textId="65CC7482" w:rsidR="004451BF" w:rsidRDefault="00F364C5" w:rsidP="004451BF">
      <w:pPr>
        <w:widowControl w:val="0"/>
        <w:autoSpaceDE w:val="0"/>
        <w:autoSpaceDN w:val="0"/>
        <w:adjustRightInd w:val="0"/>
        <w:jc w:val="both"/>
        <w:rPr>
          <w:rFonts w:ascii="Arial" w:eastAsiaTheme="minorEastAsia" w:hAnsi="Arial" w:cs="Arial"/>
          <w:color w:val="1A1A1A"/>
          <w:sz w:val="22"/>
          <w:szCs w:val="22"/>
          <w:lang w:val="en-US"/>
        </w:rPr>
      </w:pPr>
      <w:r w:rsidRPr="00B562D5">
        <w:rPr>
          <w:rFonts w:ascii="Arial" w:eastAsiaTheme="minorEastAsia" w:hAnsi="Arial" w:cs="Arial"/>
          <w:color w:val="1A1A1A"/>
          <w:sz w:val="22"/>
          <w:szCs w:val="22"/>
          <w:lang w:val="en-US"/>
        </w:rPr>
        <w:t xml:space="preserve">The extraction method </w:t>
      </w:r>
      <w:r w:rsidR="00DB4E66" w:rsidRPr="00B562D5">
        <w:rPr>
          <w:rFonts w:ascii="Arial" w:eastAsiaTheme="minorEastAsia" w:hAnsi="Arial" w:cs="Arial"/>
          <w:color w:val="1A1A1A"/>
          <w:sz w:val="22"/>
          <w:szCs w:val="22"/>
          <w:lang w:val="en-US"/>
        </w:rPr>
        <w:t>depends on the source system</w:t>
      </w:r>
      <w:r w:rsidR="009A6239">
        <w:rPr>
          <w:rFonts w:ascii="Arial" w:eastAsiaTheme="minorEastAsia" w:hAnsi="Arial" w:cs="Arial"/>
          <w:color w:val="1A1A1A"/>
          <w:sz w:val="22"/>
          <w:szCs w:val="22"/>
          <w:lang w:val="en-US"/>
        </w:rPr>
        <w:t>, warehouse environment and business needs</w:t>
      </w:r>
      <w:r w:rsidR="00627D0F">
        <w:rPr>
          <w:rFonts w:ascii="Arial" w:eastAsiaTheme="minorEastAsia" w:hAnsi="Arial" w:cs="Arial"/>
          <w:color w:val="1A1A1A"/>
          <w:sz w:val="22"/>
          <w:szCs w:val="22"/>
          <w:lang w:val="en-US"/>
        </w:rPr>
        <w:t xml:space="preserve">, </w:t>
      </w:r>
      <w:r w:rsidR="00EA7DA1">
        <w:rPr>
          <w:rFonts w:ascii="Arial" w:eastAsiaTheme="minorEastAsia" w:hAnsi="Arial" w:cs="Arial"/>
          <w:color w:val="1A1A1A"/>
          <w:sz w:val="22"/>
          <w:szCs w:val="22"/>
          <w:lang w:val="en-US"/>
        </w:rPr>
        <w:t>and</w:t>
      </w:r>
      <w:r w:rsidR="00627D0F">
        <w:rPr>
          <w:rFonts w:ascii="Arial" w:eastAsiaTheme="minorEastAsia" w:hAnsi="Arial" w:cs="Arial"/>
          <w:color w:val="1A1A1A"/>
          <w:sz w:val="22"/>
          <w:szCs w:val="22"/>
          <w:lang w:val="en-US"/>
        </w:rPr>
        <w:t xml:space="preserve"> this influences the data source, the transportation process and the time need it to update W</w:t>
      </w:r>
      <w:r w:rsidR="00AA0839">
        <w:rPr>
          <w:rFonts w:ascii="Arial" w:eastAsiaTheme="minorEastAsia" w:hAnsi="Arial" w:cs="Arial"/>
          <w:color w:val="1A1A1A"/>
          <w:sz w:val="22"/>
          <w:szCs w:val="22"/>
          <w:lang w:val="en-US"/>
        </w:rPr>
        <w:t xml:space="preserve">arehouse. </w:t>
      </w:r>
      <w:r w:rsidR="004451BF">
        <w:rPr>
          <w:rFonts w:ascii="Arial" w:eastAsiaTheme="minorEastAsia" w:hAnsi="Arial" w:cs="Arial"/>
          <w:color w:val="1A1A1A"/>
          <w:sz w:val="22"/>
          <w:szCs w:val="22"/>
          <w:lang w:val="en-US"/>
        </w:rPr>
        <w:t xml:space="preserve">Generally speaking the data for extraction might be badly documented and therefore extraction will be </w:t>
      </w:r>
      <w:r w:rsidR="00EA7DA1">
        <w:rPr>
          <w:rFonts w:ascii="Arial" w:eastAsiaTheme="minorEastAsia" w:hAnsi="Arial" w:cs="Arial"/>
          <w:color w:val="1A1A1A"/>
          <w:sz w:val="22"/>
          <w:szCs w:val="22"/>
          <w:lang w:val="en-US"/>
        </w:rPr>
        <w:t>acquired</w:t>
      </w:r>
      <w:r w:rsidR="004451BF">
        <w:rPr>
          <w:rFonts w:ascii="Arial" w:eastAsiaTheme="minorEastAsia" w:hAnsi="Arial" w:cs="Arial"/>
          <w:color w:val="1A1A1A"/>
          <w:sz w:val="22"/>
          <w:szCs w:val="22"/>
          <w:lang w:val="en-US"/>
        </w:rPr>
        <w:t xml:space="preserve"> several times.</w:t>
      </w:r>
      <w:r w:rsidR="00EA7DA1">
        <w:rPr>
          <w:rFonts w:ascii="Arial" w:eastAsiaTheme="minorEastAsia" w:hAnsi="Arial" w:cs="Arial"/>
          <w:color w:val="1A1A1A"/>
          <w:sz w:val="22"/>
          <w:szCs w:val="22"/>
          <w:lang w:val="en-US"/>
        </w:rPr>
        <w:t xml:space="preserve"> </w:t>
      </w:r>
      <w:r w:rsidR="004451BF">
        <w:rPr>
          <w:rFonts w:ascii="Arial" w:eastAsiaTheme="minorEastAsia" w:hAnsi="Arial" w:cs="Arial"/>
          <w:color w:val="1A1A1A"/>
          <w:sz w:val="22"/>
          <w:szCs w:val="22"/>
          <w:lang w:val="en-US"/>
        </w:rPr>
        <w:t xml:space="preserve">The source system cannot be modified to accommodate needs of the data warehouse extraction </w:t>
      </w:r>
      <w:r w:rsidR="00F950F4">
        <w:rPr>
          <w:rFonts w:ascii="Arial" w:eastAsiaTheme="minorEastAsia" w:hAnsi="Arial" w:cs="Arial"/>
          <w:color w:val="1A1A1A"/>
          <w:sz w:val="22"/>
          <w:szCs w:val="22"/>
          <w:lang w:val="en-US"/>
        </w:rPr>
        <w:t>processes;</w:t>
      </w:r>
      <w:r w:rsidR="004451BF">
        <w:rPr>
          <w:rFonts w:ascii="Arial" w:eastAsiaTheme="minorEastAsia" w:hAnsi="Arial" w:cs="Arial"/>
          <w:color w:val="1A1A1A"/>
          <w:sz w:val="22"/>
          <w:szCs w:val="22"/>
          <w:lang w:val="en-US"/>
        </w:rPr>
        <w:t xml:space="preserve"> therefore two types of extraction</w:t>
      </w:r>
      <w:r w:rsidR="00EA7DA1">
        <w:rPr>
          <w:rFonts w:ascii="Arial" w:eastAsiaTheme="minorEastAsia" w:hAnsi="Arial" w:cs="Arial"/>
          <w:color w:val="1A1A1A"/>
          <w:sz w:val="22"/>
          <w:szCs w:val="22"/>
          <w:lang w:val="en-US"/>
        </w:rPr>
        <w:t xml:space="preserve"> </w:t>
      </w:r>
      <w:r w:rsidR="00F950F4">
        <w:rPr>
          <w:rFonts w:ascii="Arial" w:eastAsiaTheme="minorEastAsia" w:hAnsi="Arial" w:cs="Arial"/>
          <w:color w:val="1A1A1A"/>
          <w:sz w:val="22"/>
          <w:szCs w:val="22"/>
          <w:lang w:val="en-US"/>
        </w:rPr>
        <w:t>identified such as Logical</w:t>
      </w:r>
      <w:r w:rsidR="004451BF">
        <w:rPr>
          <w:rFonts w:ascii="Arial" w:eastAsiaTheme="minorEastAsia" w:hAnsi="Arial" w:cs="Arial"/>
          <w:color w:val="1A1A1A"/>
          <w:sz w:val="22"/>
          <w:szCs w:val="22"/>
          <w:lang w:val="en-US"/>
        </w:rPr>
        <w:t xml:space="preserve"> and Physical. </w:t>
      </w:r>
    </w:p>
    <w:p w14:paraId="3BB90E88" w14:textId="77777777" w:rsidR="00AA0839" w:rsidRDefault="00AA0839" w:rsidP="00627D0F">
      <w:pPr>
        <w:widowControl w:val="0"/>
        <w:autoSpaceDE w:val="0"/>
        <w:autoSpaceDN w:val="0"/>
        <w:adjustRightInd w:val="0"/>
        <w:jc w:val="both"/>
        <w:rPr>
          <w:rFonts w:ascii="Arial" w:eastAsiaTheme="minorEastAsia" w:hAnsi="Arial" w:cs="Arial"/>
          <w:color w:val="1A1A1A"/>
          <w:sz w:val="22"/>
          <w:szCs w:val="22"/>
          <w:lang w:val="en-US"/>
        </w:rPr>
      </w:pPr>
    </w:p>
    <w:p w14:paraId="2D839E78" w14:textId="0F3D62B8" w:rsidR="00F950F4" w:rsidRDefault="00AA0839" w:rsidP="00EA7DA1">
      <w:pPr>
        <w:widowControl w:val="0"/>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color w:val="1A1A1A"/>
          <w:sz w:val="22"/>
          <w:szCs w:val="22"/>
          <w:lang w:val="en-US"/>
        </w:rPr>
        <w:t xml:space="preserve">The </w:t>
      </w:r>
      <w:r w:rsidRPr="00A616DF">
        <w:rPr>
          <w:rFonts w:ascii="Arial" w:eastAsiaTheme="minorEastAsia" w:hAnsi="Arial" w:cs="Arial"/>
          <w:b/>
          <w:color w:val="1A1A1A"/>
          <w:sz w:val="22"/>
          <w:szCs w:val="22"/>
          <w:lang w:val="en-US"/>
        </w:rPr>
        <w:t>Logical extraction</w:t>
      </w:r>
      <w:r>
        <w:rPr>
          <w:rFonts w:ascii="Arial" w:eastAsiaTheme="minorEastAsia" w:hAnsi="Arial" w:cs="Arial"/>
          <w:color w:val="1A1A1A"/>
          <w:sz w:val="22"/>
          <w:szCs w:val="22"/>
          <w:lang w:val="en-US"/>
        </w:rPr>
        <w:t xml:space="preserve"> </w:t>
      </w:r>
      <w:r w:rsidR="00A616DF">
        <w:rPr>
          <w:rFonts w:ascii="Arial" w:eastAsiaTheme="minorEastAsia" w:hAnsi="Arial" w:cs="Arial"/>
          <w:color w:val="1A1A1A"/>
          <w:sz w:val="22"/>
          <w:szCs w:val="22"/>
          <w:lang w:val="en-US"/>
        </w:rPr>
        <w:t xml:space="preserve">method </w:t>
      </w:r>
      <w:r>
        <w:rPr>
          <w:rFonts w:ascii="Arial" w:eastAsiaTheme="minorEastAsia" w:hAnsi="Arial" w:cs="Arial"/>
          <w:color w:val="1A1A1A"/>
          <w:sz w:val="22"/>
          <w:szCs w:val="22"/>
          <w:lang w:val="en-US"/>
        </w:rPr>
        <w:t xml:space="preserve">used when there is no </w:t>
      </w:r>
      <w:r w:rsidRPr="00AA0839">
        <w:rPr>
          <w:rFonts w:ascii="Arial" w:eastAsiaTheme="minorEastAsia" w:hAnsi="Arial" w:cs="Arial"/>
          <w:color w:val="1A1A1A"/>
          <w:sz w:val="22"/>
          <w:szCs w:val="22"/>
          <w:lang w:val="en-US"/>
        </w:rPr>
        <w:t xml:space="preserve">possibility to add additional logic to the source systems to </w:t>
      </w:r>
      <w:r w:rsidR="00F950F4" w:rsidRPr="00AA0839">
        <w:rPr>
          <w:rFonts w:ascii="Arial" w:eastAsiaTheme="minorEastAsia" w:hAnsi="Arial" w:cs="Arial"/>
          <w:color w:val="1A1A1A"/>
          <w:sz w:val="22"/>
          <w:szCs w:val="22"/>
          <w:lang w:val="en-US"/>
        </w:rPr>
        <w:t>improve</w:t>
      </w:r>
      <w:r w:rsidRPr="00AA0839">
        <w:rPr>
          <w:rFonts w:ascii="Arial" w:eastAsiaTheme="minorEastAsia" w:hAnsi="Arial" w:cs="Arial"/>
          <w:color w:val="1A1A1A"/>
          <w:sz w:val="22"/>
          <w:szCs w:val="22"/>
          <w:lang w:val="en-US"/>
        </w:rPr>
        <w:t xml:space="preserve"> </w:t>
      </w:r>
      <w:r w:rsidR="00F950F4">
        <w:rPr>
          <w:rFonts w:ascii="Arial" w:eastAsiaTheme="minorEastAsia" w:hAnsi="Arial" w:cs="Arial"/>
          <w:color w:val="1A1A1A"/>
          <w:sz w:val="22"/>
          <w:szCs w:val="22"/>
          <w:lang w:val="en-US"/>
        </w:rPr>
        <w:t>its performance</w:t>
      </w:r>
      <w:r w:rsidR="00A616DF">
        <w:rPr>
          <w:rFonts w:ascii="Arial" w:eastAsiaTheme="minorEastAsia" w:hAnsi="Arial" w:cs="Arial"/>
          <w:color w:val="1A1A1A"/>
          <w:sz w:val="22"/>
          <w:szCs w:val="22"/>
          <w:lang w:val="en-US"/>
        </w:rPr>
        <w:t>.</w:t>
      </w:r>
      <w:r w:rsidR="00F950F4">
        <w:rPr>
          <w:rFonts w:ascii="Arial" w:eastAsiaTheme="minorEastAsia" w:hAnsi="Arial" w:cs="Arial"/>
          <w:color w:val="1A1A1A"/>
          <w:sz w:val="22"/>
          <w:szCs w:val="22"/>
          <w:lang w:val="en-US"/>
        </w:rPr>
        <w:t xml:space="preserve"> </w:t>
      </w:r>
      <w:r w:rsidR="00A616DF" w:rsidRPr="00A616DF">
        <w:rPr>
          <w:rFonts w:ascii="Arial" w:eastAsiaTheme="minorEastAsia" w:hAnsi="Arial" w:cs="Arial"/>
          <w:color w:val="1A1A1A"/>
          <w:sz w:val="22"/>
          <w:szCs w:val="22"/>
          <w:lang w:val="en-US"/>
        </w:rPr>
        <w:t>There are two types of logical extraction:</w:t>
      </w:r>
    </w:p>
    <w:p w14:paraId="56027632" w14:textId="77777777" w:rsidR="00F950F4" w:rsidRDefault="00F950F4" w:rsidP="00EA7DA1">
      <w:pPr>
        <w:widowControl w:val="0"/>
        <w:autoSpaceDE w:val="0"/>
        <w:autoSpaceDN w:val="0"/>
        <w:adjustRightInd w:val="0"/>
        <w:jc w:val="both"/>
        <w:rPr>
          <w:rFonts w:ascii="Arial" w:eastAsiaTheme="minorEastAsia" w:hAnsi="Arial" w:cs="Arial"/>
          <w:color w:val="1A1A1A"/>
          <w:sz w:val="22"/>
          <w:szCs w:val="22"/>
          <w:lang w:val="en-US"/>
        </w:rPr>
      </w:pPr>
    </w:p>
    <w:p w14:paraId="3971C1CA" w14:textId="0B3E89B3" w:rsidR="00EA7DA1" w:rsidRDefault="004451BF" w:rsidP="00F950F4">
      <w:pPr>
        <w:pStyle w:val="ListParagraph"/>
        <w:widowControl w:val="0"/>
        <w:numPr>
          <w:ilvl w:val="0"/>
          <w:numId w:val="5"/>
        </w:numPr>
        <w:autoSpaceDE w:val="0"/>
        <w:autoSpaceDN w:val="0"/>
        <w:adjustRightInd w:val="0"/>
        <w:jc w:val="both"/>
        <w:rPr>
          <w:rFonts w:ascii="Arial" w:eastAsiaTheme="minorEastAsia" w:hAnsi="Arial" w:cs="Arial"/>
          <w:color w:val="1A1A1A"/>
          <w:sz w:val="22"/>
          <w:szCs w:val="22"/>
          <w:lang w:val="en-US"/>
        </w:rPr>
      </w:pPr>
      <w:r w:rsidRPr="00F950F4">
        <w:rPr>
          <w:rFonts w:ascii="Arial" w:eastAsiaTheme="minorEastAsia" w:hAnsi="Arial" w:cs="Arial"/>
          <w:b/>
          <w:color w:val="1A1A1A"/>
          <w:sz w:val="22"/>
          <w:szCs w:val="22"/>
          <w:lang w:val="en-US"/>
        </w:rPr>
        <w:t xml:space="preserve">Full </w:t>
      </w:r>
      <w:r w:rsidR="00EA7DA1" w:rsidRPr="00F950F4">
        <w:rPr>
          <w:rFonts w:ascii="Arial" w:eastAsiaTheme="minorEastAsia" w:hAnsi="Arial" w:cs="Arial"/>
          <w:b/>
          <w:color w:val="1A1A1A"/>
          <w:sz w:val="22"/>
          <w:szCs w:val="22"/>
          <w:lang w:val="en-US"/>
        </w:rPr>
        <w:t>Extraction</w:t>
      </w:r>
      <w:r w:rsidR="00F950F4">
        <w:rPr>
          <w:rFonts w:ascii="Arial" w:eastAsiaTheme="minorEastAsia" w:hAnsi="Arial" w:cs="Arial"/>
          <w:color w:val="1A1A1A"/>
          <w:sz w:val="22"/>
          <w:szCs w:val="22"/>
          <w:lang w:val="en-US"/>
        </w:rPr>
        <w:t xml:space="preserve"> </w:t>
      </w:r>
      <w:r w:rsidR="00EA7DA1" w:rsidRPr="00F950F4">
        <w:rPr>
          <w:rFonts w:ascii="Arial" w:eastAsiaTheme="minorEastAsia" w:hAnsi="Arial" w:cs="Arial"/>
          <w:color w:val="1A1A1A"/>
          <w:sz w:val="22"/>
          <w:szCs w:val="22"/>
          <w:lang w:val="en-US"/>
        </w:rPr>
        <w:t>export</w:t>
      </w:r>
      <w:r w:rsidR="00F950F4">
        <w:rPr>
          <w:rFonts w:ascii="Arial" w:eastAsiaTheme="minorEastAsia" w:hAnsi="Arial" w:cs="Arial"/>
          <w:color w:val="1A1A1A"/>
          <w:sz w:val="22"/>
          <w:szCs w:val="22"/>
          <w:lang w:val="en-US"/>
        </w:rPr>
        <w:t>s</w:t>
      </w:r>
      <w:r w:rsidR="00EA7DA1" w:rsidRPr="00F950F4">
        <w:rPr>
          <w:rFonts w:ascii="Arial" w:eastAsiaTheme="minorEastAsia" w:hAnsi="Arial" w:cs="Arial"/>
          <w:color w:val="1A1A1A"/>
          <w:sz w:val="22"/>
          <w:szCs w:val="22"/>
          <w:lang w:val="en-US"/>
        </w:rPr>
        <w:t xml:space="preserve"> currently available data on the source system. An example for a full extraction may be an export file of a distinct table or a remote SQL statement scanning the complete source table.</w:t>
      </w:r>
    </w:p>
    <w:p w14:paraId="79354009" w14:textId="77777777" w:rsidR="00F950F4" w:rsidRDefault="00F950F4" w:rsidP="00F950F4">
      <w:pPr>
        <w:pStyle w:val="ListParagraph"/>
        <w:widowControl w:val="0"/>
        <w:autoSpaceDE w:val="0"/>
        <w:autoSpaceDN w:val="0"/>
        <w:adjustRightInd w:val="0"/>
        <w:jc w:val="both"/>
        <w:rPr>
          <w:rFonts w:ascii="Arial" w:eastAsiaTheme="minorEastAsia" w:hAnsi="Arial" w:cs="Arial"/>
          <w:color w:val="1A1A1A"/>
          <w:sz w:val="22"/>
          <w:szCs w:val="22"/>
          <w:lang w:val="en-US"/>
        </w:rPr>
      </w:pPr>
    </w:p>
    <w:p w14:paraId="3465D2D9" w14:textId="77777777" w:rsidR="00A616DF" w:rsidRDefault="00F950F4" w:rsidP="00F364C5">
      <w:pPr>
        <w:pStyle w:val="ListParagraph"/>
        <w:widowControl w:val="0"/>
        <w:numPr>
          <w:ilvl w:val="0"/>
          <w:numId w:val="5"/>
        </w:numPr>
        <w:autoSpaceDE w:val="0"/>
        <w:autoSpaceDN w:val="0"/>
        <w:adjustRightInd w:val="0"/>
        <w:jc w:val="both"/>
        <w:rPr>
          <w:rFonts w:ascii="Arial" w:eastAsiaTheme="minorEastAsia" w:hAnsi="Arial" w:cs="Arial"/>
          <w:color w:val="1A1A1A"/>
          <w:sz w:val="22"/>
          <w:szCs w:val="22"/>
          <w:lang w:val="en-US"/>
        </w:rPr>
      </w:pPr>
      <w:r w:rsidRPr="00EE46FC">
        <w:rPr>
          <w:rFonts w:ascii="Arial" w:eastAsiaTheme="minorEastAsia" w:hAnsi="Arial" w:cs="Arial"/>
          <w:b/>
          <w:color w:val="1A1A1A"/>
          <w:sz w:val="22"/>
          <w:szCs w:val="22"/>
          <w:lang w:val="en-US"/>
        </w:rPr>
        <w:t xml:space="preserve">Incremental Extraction </w:t>
      </w:r>
      <w:r w:rsidRPr="00EE46FC">
        <w:rPr>
          <w:rFonts w:ascii="Arial" w:eastAsiaTheme="minorEastAsia" w:hAnsi="Arial" w:cs="Arial"/>
          <w:color w:val="1A1A1A"/>
          <w:sz w:val="22"/>
          <w:szCs w:val="22"/>
          <w:lang w:val="en-US"/>
        </w:rPr>
        <w:t>export</w:t>
      </w:r>
      <w:r w:rsidR="00EE46FC" w:rsidRPr="00EE46FC">
        <w:rPr>
          <w:rFonts w:ascii="Arial" w:eastAsiaTheme="minorEastAsia" w:hAnsi="Arial" w:cs="Arial"/>
          <w:color w:val="1A1A1A"/>
          <w:sz w:val="22"/>
          <w:szCs w:val="22"/>
          <w:lang w:val="en-US"/>
        </w:rPr>
        <w:t xml:space="preserve">s data that has been changed since specific time event. This information can be recorded by source system reflecting to the date stamps or by change- capture mechanism. </w:t>
      </w:r>
      <w:r w:rsidR="00EE46FC">
        <w:rPr>
          <w:rFonts w:ascii="Arial" w:eastAsiaTheme="minorEastAsia" w:hAnsi="Arial" w:cs="Arial"/>
          <w:color w:val="1A1A1A"/>
          <w:sz w:val="22"/>
          <w:szCs w:val="22"/>
          <w:lang w:val="en-US"/>
        </w:rPr>
        <w:t>Instead of exporting entire tables it captures</w:t>
      </w:r>
      <w:r w:rsidR="00A616DF">
        <w:rPr>
          <w:rFonts w:ascii="Arial" w:eastAsiaTheme="minorEastAsia" w:hAnsi="Arial" w:cs="Arial"/>
          <w:color w:val="1A1A1A"/>
          <w:sz w:val="22"/>
          <w:szCs w:val="22"/>
          <w:lang w:val="en-US"/>
        </w:rPr>
        <w:t xml:space="preserve"> and exports only</w:t>
      </w:r>
      <w:r w:rsidR="00EE46FC">
        <w:rPr>
          <w:rFonts w:ascii="Arial" w:eastAsiaTheme="minorEastAsia" w:hAnsi="Arial" w:cs="Arial"/>
          <w:color w:val="1A1A1A"/>
          <w:sz w:val="22"/>
          <w:szCs w:val="22"/>
          <w:lang w:val="en-US"/>
        </w:rPr>
        <w:t xml:space="preserve"> </w:t>
      </w:r>
      <w:r w:rsidR="00A616DF">
        <w:rPr>
          <w:rFonts w:ascii="Arial" w:eastAsiaTheme="minorEastAsia" w:hAnsi="Arial" w:cs="Arial"/>
          <w:color w:val="1A1A1A"/>
          <w:sz w:val="22"/>
          <w:szCs w:val="22"/>
          <w:lang w:val="en-US"/>
        </w:rPr>
        <w:t xml:space="preserve">areas with latest implementation. </w:t>
      </w:r>
      <w:r w:rsidR="00EE46FC" w:rsidRPr="00EE46FC">
        <w:rPr>
          <w:rFonts w:ascii="Arial" w:eastAsiaTheme="minorEastAsia" w:hAnsi="Arial" w:cs="Arial"/>
          <w:color w:val="1A1A1A"/>
          <w:sz w:val="22"/>
          <w:szCs w:val="22"/>
          <w:lang w:val="en-US"/>
        </w:rPr>
        <w:t xml:space="preserve">This method </w:t>
      </w:r>
      <w:r w:rsidR="00EE46FC">
        <w:rPr>
          <w:rFonts w:ascii="Arial" w:eastAsiaTheme="minorEastAsia" w:hAnsi="Arial" w:cs="Arial"/>
          <w:color w:val="1A1A1A"/>
          <w:sz w:val="22"/>
          <w:szCs w:val="22"/>
          <w:lang w:val="en-US"/>
        </w:rPr>
        <w:t>is particular</w:t>
      </w:r>
      <w:r w:rsidR="00A616DF">
        <w:rPr>
          <w:rFonts w:ascii="Arial" w:eastAsiaTheme="minorEastAsia" w:hAnsi="Arial" w:cs="Arial"/>
          <w:color w:val="1A1A1A"/>
          <w:sz w:val="22"/>
          <w:szCs w:val="22"/>
          <w:lang w:val="en-US"/>
        </w:rPr>
        <w:t>ly useful on big chunks of data.</w:t>
      </w:r>
    </w:p>
    <w:p w14:paraId="082E2347" w14:textId="77777777" w:rsidR="00A616DF" w:rsidRPr="00A616DF" w:rsidRDefault="00A616DF" w:rsidP="00A616DF">
      <w:pPr>
        <w:widowControl w:val="0"/>
        <w:autoSpaceDE w:val="0"/>
        <w:autoSpaceDN w:val="0"/>
        <w:adjustRightInd w:val="0"/>
        <w:jc w:val="both"/>
        <w:rPr>
          <w:rFonts w:ascii="Arial" w:eastAsiaTheme="minorEastAsia" w:hAnsi="Arial" w:cs="Arial"/>
          <w:color w:val="1A1A1A"/>
          <w:sz w:val="22"/>
          <w:szCs w:val="22"/>
          <w:lang w:val="en-US"/>
        </w:rPr>
      </w:pPr>
    </w:p>
    <w:p w14:paraId="57E1B01D" w14:textId="77777777" w:rsidR="00A616DF" w:rsidRPr="00A616DF" w:rsidRDefault="00A616DF" w:rsidP="00A616DF">
      <w:pPr>
        <w:widowControl w:val="0"/>
        <w:autoSpaceDE w:val="0"/>
        <w:autoSpaceDN w:val="0"/>
        <w:adjustRightInd w:val="0"/>
        <w:jc w:val="both"/>
        <w:rPr>
          <w:rFonts w:ascii="Arial" w:eastAsiaTheme="minorEastAsia" w:hAnsi="Arial" w:cs="Arial"/>
          <w:color w:val="1A1A1A"/>
          <w:sz w:val="22"/>
          <w:szCs w:val="22"/>
          <w:lang w:val="en-US"/>
        </w:rPr>
      </w:pPr>
    </w:p>
    <w:p w14:paraId="066FBC07" w14:textId="64F16FAB" w:rsidR="001E0EB1" w:rsidRDefault="00A616DF" w:rsidP="00A616DF">
      <w:pPr>
        <w:widowControl w:val="0"/>
        <w:tabs>
          <w:tab w:val="right" w:pos="8300"/>
        </w:tabs>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color w:val="1A1A1A"/>
          <w:sz w:val="22"/>
          <w:szCs w:val="22"/>
          <w:lang w:val="en-US"/>
        </w:rPr>
        <w:t xml:space="preserve">The </w:t>
      </w:r>
      <w:r w:rsidRPr="00A616DF">
        <w:rPr>
          <w:rFonts w:ascii="Arial" w:eastAsiaTheme="minorEastAsia" w:hAnsi="Arial" w:cs="Arial"/>
          <w:b/>
          <w:color w:val="1A1A1A"/>
          <w:sz w:val="22"/>
          <w:szCs w:val="22"/>
          <w:lang w:val="en-US"/>
        </w:rPr>
        <w:t xml:space="preserve">Physical Extraction </w:t>
      </w:r>
      <w:r>
        <w:rPr>
          <w:rFonts w:ascii="Arial" w:eastAsiaTheme="minorEastAsia" w:hAnsi="Arial" w:cs="Arial"/>
          <w:color w:val="1A1A1A"/>
          <w:sz w:val="22"/>
          <w:szCs w:val="22"/>
          <w:lang w:val="en-US"/>
        </w:rPr>
        <w:t>method depends what logical extraction method was applied, also on the source system effectiveness and limitations. The</w:t>
      </w:r>
      <w:r w:rsidR="001E0EB1">
        <w:rPr>
          <w:rFonts w:ascii="Arial" w:eastAsiaTheme="minorEastAsia" w:hAnsi="Arial" w:cs="Arial"/>
          <w:color w:val="1A1A1A"/>
          <w:sz w:val="22"/>
          <w:szCs w:val="22"/>
          <w:lang w:val="en-US"/>
        </w:rPr>
        <w:t>re</w:t>
      </w:r>
      <w:r>
        <w:rPr>
          <w:rFonts w:ascii="Arial" w:eastAsiaTheme="minorEastAsia" w:hAnsi="Arial" w:cs="Arial"/>
          <w:color w:val="1A1A1A"/>
          <w:sz w:val="22"/>
          <w:szCs w:val="22"/>
          <w:lang w:val="en-US"/>
        </w:rPr>
        <w:t xml:space="preserve"> are two </w:t>
      </w:r>
      <w:r w:rsidR="001E0EB1">
        <w:rPr>
          <w:rFonts w:ascii="Arial" w:eastAsiaTheme="minorEastAsia" w:hAnsi="Arial" w:cs="Arial"/>
          <w:color w:val="1A1A1A"/>
          <w:sz w:val="22"/>
          <w:szCs w:val="22"/>
          <w:lang w:val="en-US"/>
        </w:rPr>
        <w:t>mechanisms of physical extraction online from the source system or from offline structure.</w:t>
      </w:r>
    </w:p>
    <w:p w14:paraId="1D55E218" w14:textId="77777777" w:rsidR="001E0EB1" w:rsidRDefault="001E0EB1" w:rsidP="00A616DF">
      <w:pPr>
        <w:widowControl w:val="0"/>
        <w:tabs>
          <w:tab w:val="right" w:pos="8300"/>
        </w:tabs>
        <w:autoSpaceDE w:val="0"/>
        <w:autoSpaceDN w:val="0"/>
        <w:adjustRightInd w:val="0"/>
        <w:jc w:val="both"/>
        <w:rPr>
          <w:rFonts w:ascii="Arial" w:eastAsiaTheme="minorEastAsia" w:hAnsi="Arial" w:cs="Arial"/>
          <w:color w:val="1A1A1A"/>
          <w:sz w:val="22"/>
          <w:szCs w:val="22"/>
          <w:lang w:val="en-US"/>
        </w:rPr>
      </w:pPr>
    </w:p>
    <w:p w14:paraId="07FE0D77" w14:textId="1A003DBB" w:rsidR="001E0EB1" w:rsidRDefault="001E0EB1" w:rsidP="00D12139">
      <w:pPr>
        <w:pStyle w:val="ListParagraph"/>
        <w:widowControl w:val="0"/>
        <w:numPr>
          <w:ilvl w:val="0"/>
          <w:numId w:val="6"/>
        </w:numPr>
        <w:tabs>
          <w:tab w:val="right" w:pos="8300"/>
        </w:tabs>
        <w:autoSpaceDE w:val="0"/>
        <w:autoSpaceDN w:val="0"/>
        <w:adjustRightInd w:val="0"/>
        <w:jc w:val="both"/>
        <w:rPr>
          <w:rFonts w:ascii="Arial" w:eastAsiaTheme="minorEastAsia" w:hAnsi="Arial" w:cs="Arial"/>
          <w:color w:val="1A1A1A"/>
          <w:sz w:val="22"/>
          <w:szCs w:val="22"/>
          <w:lang w:val="en-US"/>
        </w:rPr>
      </w:pPr>
      <w:r w:rsidRPr="001E0EB1">
        <w:rPr>
          <w:rFonts w:ascii="Arial" w:eastAsiaTheme="minorEastAsia" w:hAnsi="Arial" w:cs="Arial"/>
          <w:b/>
          <w:color w:val="1A1A1A"/>
          <w:sz w:val="22"/>
          <w:szCs w:val="22"/>
          <w:lang w:val="en-US"/>
        </w:rPr>
        <w:t>Online extraction</w:t>
      </w:r>
      <w:r>
        <w:rPr>
          <w:rFonts w:ascii="Arial" w:eastAsiaTheme="minorEastAsia" w:hAnsi="Arial" w:cs="Arial"/>
          <w:b/>
          <w:color w:val="1A1A1A"/>
          <w:sz w:val="22"/>
          <w:szCs w:val="22"/>
          <w:lang w:val="en-US"/>
        </w:rPr>
        <w:t xml:space="preserve"> </w:t>
      </w:r>
      <w:r w:rsidRPr="00D12139">
        <w:rPr>
          <w:rFonts w:ascii="Arial" w:eastAsiaTheme="minorEastAsia" w:hAnsi="Arial" w:cs="Arial"/>
          <w:color w:val="1A1A1A"/>
          <w:sz w:val="22"/>
          <w:szCs w:val="22"/>
          <w:lang w:val="en-US"/>
        </w:rPr>
        <w:t xml:space="preserve">exports data from the source system or from the intermediate system that stores data in log format. The </w:t>
      </w:r>
      <w:r w:rsidR="00D12139" w:rsidRPr="00D12139">
        <w:rPr>
          <w:rFonts w:ascii="Arial" w:eastAsiaTheme="minorEastAsia" w:hAnsi="Arial" w:cs="Arial"/>
          <w:color w:val="1A1A1A"/>
          <w:sz w:val="22"/>
          <w:szCs w:val="22"/>
          <w:lang w:val="en-US"/>
        </w:rPr>
        <w:t>extracted i</w:t>
      </w:r>
      <w:r w:rsidRPr="00D12139">
        <w:rPr>
          <w:rFonts w:ascii="Arial" w:eastAsiaTheme="minorEastAsia" w:hAnsi="Arial" w:cs="Arial"/>
          <w:color w:val="1A1A1A"/>
          <w:sz w:val="22"/>
          <w:szCs w:val="22"/>
          <w:lang w:val="en-US"/>
        </w:rPr>
        <w:t xml:space="preserve">nformation </w:t>
      </w:r>
      <w:r w:rsidR="00D12139" w:rsidRPr="00D12139">
        <w:rPr>
          <w:rFonts w:ascii="Arial" w:eastAsiaTheme="minorEastAsia" w:hAnsi="Arial" w:cs="Arial"/>
          <w:color w:val="1A1A1A"/>
          <w:sz w:val="22"/>
          <w:szCs w:val="22"/>
          <w:lang w:val="en-US"/>
        </w:rPr>
        <w:t xml:space="preserve">must be determined whether it is extracted </w:t>
      </w:r>
      <w:r w:rsidRPr="00D12139">
        <w:rPr>
          <w:rFonts w:ascii="Arial" w:eastAsiaTheme="minorEastAsia" w:hAnsi="Arial" w:cs="Arial"/>
          <w:color w:val="1A1A1A"/>
          <w:sz w:val="22"/>
          <w:szCs w:val="22"/>
          <w:lang w:val="en-US"/>
        </w:rPr>
        <w:t xml:space="preserve">from </w:t>
      </w:r>
      <w:r w:rsidR="00D12139" w:rsidRPr="00D12139">
        <w:rPr>
          <w:rFonts w:ascii="Arial" w:eastAsiaTheme="minorEastAsia" w:hAnsi="Arial" w:cs="Arial"/>
          <w:color w:val="1A1A1A"/>
          <w:sz w:val="22"/>
          <w:szCs w:val="22"/>
          <w:lang w:val="en-US"/>
        </w:rPr>
        <w:t xml:space="preserve">the </w:t>
      </w:r>
      <w:r w:rsidRPr="00D12139">
        <w:rPr>
          <w:rFonts w:ascii="Arial" w:eastAsiaTheme="minorEastAsia" w:hAnsi="Arial" w:cs="Arial"/>
          <w:color w:val="1A1A1A"/>
          <w:sz w:val="22"/>
          <w:szCs w:val="22"/>
          <w:lang w:val="en-US"/>
        </w:rPr>
        <w:t xml:space="preserve">original </w:t>
      </w:r>
      <w:r w:rsidR="00D12139" w:rsidRPr="00D12139">
        <w:rPr>
          <w:rFonts w:ascii="Arial" w:eastAsiaTheme="minorEastAsia" w:hAnsi="Arial" w:cs="Arial"/>
          <w:color w:val="1A1A1A"/>
          <w:sz w:val="22"/>
          <w:szCs w:val="22"/>
          <w:lang w:val="en-US"/>
        </w:rPr>
        <w:t xml:space="preserve">entity </w:t>
      </w:r>
      <w:r w:rsidRPr="00D12139">
        <w:rPr>
          <w:rFonts w:ascii="Arial" w:eastAsiaTheme="minorEastAsia" w:hAnsi="Arial" w:cs="Arial"/>
          <w:color w:val="1A1A1A"/>
          <w:sz w:val="22"/>
          <w:szCs w:val="22"/>
          <w:lang w:val="en-US"/>
        </w:rPr>
        <w:t xml:space="preserve">or prepared </w:t>
      </w:r>
      <w:r w:rsidR="00D12139">
        <w:rPr>
          <w:rFonts w:ascii="Arial" w:eastAsiaTheme="minorEastAsia" w:hAnsi="Arial" w:cs="Arial"/>
          <w:color w:val="1A1A1A"/>
          <w:sz w:val="22"/>
          <w:szCs w:val="22"/>
          <w:lang w:val="en-US"/>
        </w:rPr>
        <w:t>entity</w:t>
      </w:r>
      <w:r w:rsidRPr="00D12139">
        <w:rPr>
          <w:rFonts w:ascii="Arial" w:eastAsiaTheme="minorEastAsia" w:hAnsi="Arial" w:cs="Arial"/>
          <w:color w:val="1A1A1A"/>
          <w:sz w:val="22"/>
          <w:szCs w:val="22"/>
          <w:lang w:val="en-US"/>
        </w:rPr>
        <w:t>.</w:t>
      </w:r>
    </w:p>
    <w:p w14:paraId="2921C5FB" w14:textId="77777777" w:rsidR="00D12139" w:rsidRDefault="00D12139" w:rsidP="00D12139">
      <w:pPr>
        <w:pStyle w:val="ListParagraph"/>
        <w:widowControl w:val="0"/>
        <w:tabs>
          <w:tab w:val="right" w:pos="8300"/>
        </w:tabs>
        <w:autoSpaceDE w:val="0"/>
        <w:autoSpaceDN w:val="0"/>
        <w:adjustRightInd w:val="0"/>
        <w:jc w:val="both"/>
        <w:rPr>
          <w:rFonts w:ascii="Arial" w:eastAsiaTheme="minorEastAsia" w:hAnsi="Arial" w:cs="Arial"/>
          <w:color w:val="1A1A1A"/>
          <w:sz w:val="22"/>
          <w:szCs w:val="22"/>
          <w:lang w:val="en-US"/>
        </w:rPr>
      </w:pPr>
    </w:p>
    <w:p w14:paraId="6909F75E" w14:textId="723829FE" w:rsidR="00D12139" w:rsidRPr="009D5310" w:rsidRDefault="00D12139" w:rsidP="00D12139">
      <w:pPr>
        <w:pStyle w:val="ListParagraph"/>
        <w:widowControl w:val="0"/>
        <w:numPr>
          <w:ilvl w:val="0"/>
          <w:numId w:val="6"/>
        </w:numPr>
        <w:tabs>
          <w:tab w:val="right" w:pos="8300"/>
        </w:tabs>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b/>
          <w:color w:val="1A1A1A"/>
          <w:sz w:val="22"/>
          <w:szCs w:val="22"/>
          <w:lang w:val="en-US"/>
        </w:rPr>
        <w:t xml:space="preserve">Offline extraction </w:t>
      </w:r>
      <w:r w:rsidRPr="009D5310">
        <w:rPr>
          <w:rFonts w:ascii="Arial" w:eastAsiaTheme="minorEastAsia" w:hAnsi="Arial" w:cs="Arial"/>
          <w:color w:val="1A1A1A"/>
          <w:sz w:val="22"/>
          <w:szCs w:val="22"/>
          <w:lang w:val="en-US"/>
        </w:rPr>
        <w:t>exports data outside of original data source system. This data available in redo logs, archive log</w:t>
      </w:r>
      <w:r w:rsidR="00255506" w:rsidRPr="009D5310">
        <w:rPr>
          <w:rFonts w:ascii="Arial" w:eastAsiaTheme="minorEastAsia" w:hAnsi="Arial" w:cs="Arial"/>
          <w:color w:val="1A1A1A"/>
          <w:sz w:val="22"/>
          <w:szCs w:val="22"/>
          <w:lang w:val="en-US"/>
        </w:rPr>
        <w:t>s or transportable table-</w:t>
      </w:r>
      <w:r w:rsidRPr="009D5310">
        <w:rPr>
          <w:rFonts w:ascii="Arial" w:eastAsiaTheme="minorEastAsia" w:hAnsi="Arial" w:cs="Arial"/>
          <w:color w:val="1A1A1A"/>
          <w:sz w:val="22"/>
          <w:szCs w:val="22"/>
          <w:lang w:val="en-US"/>
        </w:rPr>
        <w:t>spaces or was created by previous extraction routine. There are several structures to be aware of:</w:t>
      </w:r>
    </w:p>
    <w:p w14:paraId="30E37328" w14:textId="5DA17EF6" w:rsidR="00D12139" w:rsidRPr="009D5310" w:rsidRDefault="00D12139" w:rsidP="00D12139">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sidRPr="00D12139">
        <w:rPr>
          <w:rFonts w:ascii="Arial" w:eastAsiaTheme="minorEastAsia" w:hAnsi="Arial" w:cs="Arial"/>
          <w:b/>
          <w:color w:val="1A1A1A"/>
          <w:sz w:val="22"/>
          <w:szCs w:val="22"/>
          <w:lang w:val="en-US"/>
        </w:rPr>
        <w:t>Flat files</w:t>
      </w:r>
      <w:r w:rsidRPr="009D5310">
        <w:rPr>
          <w:rFonts w:ascii="Arial" w:eastAsiaTheme="minorEastAsia" w:hAnsi="Arial" w:cs="Arial"/>
          <w:color w:val="1A1A1A"/>
          <w:sz w:val="22"/>
          <w:szCs w:val="22"/>
          <w:lang w:val="en-US"/>
        </w:rPr>
        <w:t> (</w:t>
      </w:r>
      <w:r w:rsidR="00255506" w:rsidRPr="009D5310">
        <w:rPr>
          <w:rFonts w:ascii="Arial" w:eastAsiaTheme="minorEastAsia" w:hAnsi="Arial" w:cs="Arial"/>
          <w:color w:val="1A1A1A"/>
          <w:sz w:val="22"/>
          <w:szCs w:val="22"/>
          <w:lang w:val="en-US"/>
        </w:rPr>
        <w:t xml:space="preserve">contains </w:t>
      </w:r>
      <w:r w:rsidRPr="009D5310">
        <w:rPr>
          <w:rFonts w:ascii="Arial" w:eastAsiaTheme="minorEastAsia" w:hAnsi="Arial" w:cs="Arial"/>
          <w:color w:val="1A1A1A"/>
          <w:sz w:val="22"/>
          <w:szCs w:val="22"/>
          <w:lang w:val="en-US"/>
        </w:rPr>
        <w:t>generic format of outlined data</w:t>
      </w:r>
      <w:r w:rsidR="00255506" w:rsidRPr="009D5310">
        <w:rPr>
          <w:rFonts w:ascii="Arial" w:eastAsiaTheme="minorEastAsia" w:hAnsi="Arial" w:cs="Arial"/>
          <w:color w:val="1A1A1A"/>
          <w:sz w:val="22"/>
          <w:szCs w:val="22"/>
          <w:lang w:val="en-US"/>
        </w:rPr>
        <w:t>, requires additional information for further managing),</w:t>
      </w:r>
    </w:p>
    <w:p w14:paraId="1B9F6F8A" w14:textId="73BF86E3" w:rsidR="00D12139" w:rsidRPr="009D5310" w:rsidRDefault="00D12139" w:rsidP="00255506">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sidRPr="00255506">
        <w:rPr>
          <w:rFonts w:ascii="Arial" w:eastAsiaTheme="minorEastAsia" w:hAnsi="Arial" w:cs="Arial"/>
          <w:b/>
          <w:color w:val="1A1A1A"/>
          <w:sz w:val="22"/>
          <w:szCs w:val="22"/>
          <w:lang w:val="en-US"/>
        </w:rPr>
        <w:t>D</w:t>
      </w:r>
      <w:r w:rsidR="00255506" w:rsidRPr="00255506">
        <w:rPr>
          <w:rFonts w:ascii="Arial" w:eastAsiaTheme="minorEastAsia" w:hAnsi="Arial" w:cs="Arial"/>
          <w:b/>
          <w:color w:val="1A1A1A"/>
          <w:sz w:val="22"/>
          <w:szCs w:val="22"/>
          <w:lang w:val="en-US"/>
        </w:rPr>
        <w:t xml:space="preserve">ump </w:t>
      </w:r>
      <w:r w:rsidR="00255506" w:rsidRPr="009D5310">
        <w:rPr>
          <w:rFonts w:ascii="Arial" w:eastAsiaTheme="minorEastAsia" w:hAnsi="Arial" w:cs="Arial"/>
          <w:color w:val="1A1A1A"/>
          <w:sz w:val="22"/>
          <w:szCs w:val="22"/>
          <w:lang w:val="en-US"/>
        </w:rPr>
        <w:t>files (Oracle distinct files, outlined data might be not present),</w:t>
      </w:r>
    </w:p>
    <w:p w14:paraId="69C58E15" w14:textId="77777777" w:rsidR="009D5310" w:rsidRDefault="00255506" w:rsidP="009D5310">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Pr>
          <w:rFonts w:ascii="Arial" w:eastAsiaTheme="minorEastAsia" w:hAnsi="Arial" w:cs="Arial"/>
          <w:b/>
          <w:color w:val="1A1A1A"/>
          <w:sz w:val="22"/>
          <w:szCs w:val="22"/>
          <w:lang w:val="en-US"/>
        </w:rPr>
        <w:t xml:space="preserve">Redo and archive logs </w:t>
      </w:r>
      <w:r w:rsidRPr="009D5310">
        <w:rPr>
          <w:rFonts w:ascii="Arial" w:eastAsiaTheme="minorEastAsia" w:hAnsi="Arial" w:cs="Arial"/>
          <w:color w:val="1A1A1A"/>
          <w:sz w:val="22"/>
          <w:szCs w:val="22"/>
          <w:lang w:val="en-US"/>
        </w:rPr>
        <w:t>(information stored in additional dump file),</w:t>
      </w:r>
    </w:p>
    <w:p w14:paraId="53E9730F" w14:textId="5AE8B3D0" w:rsidR="009D5310" w:rsidRPr="009D5310" w:rsidRDefault="00255506" w:rsidP="009D5310">
      <w:pPr>
        <w:pStyle w:val="ListParagraph"/>
        <w:widowControl w:val="0"/>
        <w:numPr>
          <w:ilvl w:val="1"/>
          <w:numId w:val="7"/>
        </w:numPr>
        <w:tabs>
          <w:tab w:val="right" w:pos="8300"/>
        </w:tabs>
        <w:autoSpaceDE w:val="0"/>
        <w:autoSpaceDN w:val="0"/>
        <w:adjustRightInd w:val="0"/>
        <w:jc w:val="both"/>
        <w:rPr>
          <w:rFonts w:ascii="Arial" w:eastAsiaTheme="minorEastAsia" w:hAnsi="Arial" w:cs="Arial"/>
          <w:color w:val="1A1A1A"/>
          <w:sz w:val="22"/>
          <w:szCs w:val="22"/>
          <w:lang w:val="en-US"/>
        </w:rPr>
      </w:pPr>
      <w:r w:rsidRPr="009D5310">
        <w:rPr>
          <w:rFonts w:ascii="Arial" w:eastAsiaTheme="minorEastAsia" w:hAnsi="Arial" w:cs="Arial"/>
          <w:b/>
          <w:color w:val="1A1A1A"/>
          <w:sz w:val="22"/>
          <w:szCs w:val="22"/>
          <w:lang w:val="en-US"/>
        </w:rPr>
        <w:t xml:space="preserve">Transportable table-spaces </w:t>
      </w:r>
      <w:r w:rsidRPr="009D5310">
        <w:rPr>
          <w:rFonts w:ascii="Arial" w:eastAsiaTheme="minorEastAsia" w:hAnsi="Arial" w:cs="Arial"/>
          <w:color w:val="1A1A1A"/>
          <w:sz w:val="22"/>
          <w:szCs w:val="22"/>
          <w:lang w:val="en-US"/>
        </w:rPr>
        <w:t>(us</w:t>
      </w:r>
      <w:r w:rsidR="009D5310" w:rsidRPr="009D5310">
        <w:rPr>
          <w:rFonts w:ascii="Arial" w:eastAsiaTheme="minorEastAsia" w:hAnsi="Arial" w:cs="Arial"/>
          <w:color w:val="1A1A1A"/>
          <w:sz w:val="22"/>
          <w:szCs w:val="22"/>
          <w:lang w:val="en-US"/>
        </w:rPr>
        <w:t xml:space="preserve">ed to extract and transport </w:t>
      </w:r>
      <w:r w:rsidRPr="009D5310">
        <w:rPr>
          <w:rFonts w:ascii="Arial" w:eastAsiaTheme="minorEastAsia" w:hAnsi="Arial" w:cs="Arial"/>
          <w:color w:val="1A1A1A"/>
          <w:sz w:val="22"/>
          <w:szCs w:val="22"/>
          <w:lang w:val="en-US"/>
        </w:rPr>
        <w:t>large volumes of</w:t>
      </w:r>
      <w:r w:rsidR="009D5310" w:rsidRPr="009D5310">
        <w:rPr>
          <w:rFonts w:ascii="Arial" w:eastAsiaTheme="minorEastAsia" w:hAnsi="Arial" w:cs="Arial"/>
          <w:color w:val="1A1A1A"/>
          <w:sz w:val="22"/>
          <w:szCs w:val="22"/>
          <w:lang w:val="en-US"/>
        </w:rPr>
        <w:t xml:space="preserve"> data between Oracle databases), </w:t>
      </w:r>
      <w:r w:rsidR="009D5310" w:rsidRPr="009D5310">
        <w:rPr>
          <w:rFonts w:ascii="Arial" w:eastAsiaTheme="minorEastAsia" w:hAnsi="Arial" w:cs="Arial"/>
          <w:color w:val="1A1A1A"/>
          <w:sz w:val="22"/>
          <w:szCs w:val="22"/>
          <w:lang w:val="en-US"/>
        </w:rPr>
        <w:fldChar w:fldCharType="begin" w:fldLock="1"/>
      </w:r>
      <w:r w:rsidR="009D5310" w:rsidRPr="009D5310">
        <w:rPr>
          <w:rFonts w:ascii="Arial" w:eastAsiaTheme="minorEastAsia" w:hAnsi="Arial" w:cs="Arial"/>
          <w:color w:val="1A1A1A"/>
          <w:sz w:val="22"/>
          <w:szCs w:val="22"/>
          <w:lang w:val="en-US"/>
        </w:rPr>
        <w:instrText>ADDIN CSL_CITATION { "citationItems" : [ { "id" : "ITEM-1", "itemData" : { "URL" : "http://docs.oracle.com/cd/B19306_01/server.102/b14223/extract.htm", "accessed" : { "date-parts" : [ [ "2015", "1", "19" ] ] }, "author" : [ { "dropping-particle" : "", "family" : "Oracle", "given" : "", "non-dropping-particle" : "", "parse-names" : false, "suffix" : "" } ], "container-title" : "Oracle Database Online Documentation", "id" : "ITEM-1", "issued" : { "date-parts" : [ [ "2014" ] ] }, "title" : "Database Data Warehousing Guide", "type" : "webpage" }, "uris" : [ "http://www.mendeley.com/documents/?uuid=00efd009-250f-4a30-81cd-6f2c7f18e9c8" ] } ], "mendeley" : { "formattedCitation" : "(Oracle 2014)", "plainTextFormattedCitation" : "(Oracle 2014)" }, "properties" : { "noteIndex" : 0 }, "schema" : "https://github.com/citation-style-language/schema/raw/master/csl-citation.json" }</w:instrText>
      </w:r>
      <w:r w:rsidR="009D5310" w:rsidRPr="009D5310">
        <w:rPr>
          <w:rFonts w:ascii="Arial" w:eastAsiaTheme="minorEastAsia" w:hAnsi="Arial" w:cs="Arial"/>
          <w:color w:val="1A1A1A"/>
          <w:sz w:val="22"/>
          <w:szCs w:val="22"/>
          <w:lang w:val="en-US"/>
        </w:rPr>
        <w:fldChar w:fldCharType="separate"/>
      </w:r>
      <w:r w:rsidR="009D5310" w:rsidRPr="009D5310">
        <w:rPr>
          <w:rFonts w:ascii="Arial" w:eastAsiaTheme="minorEastAsia" w:hAnsi="Arial" w:cs="Arial"/>
          <w:noProof/>
          <w:color w:val="1A1A1A"/>
          <w:sz w:val="22"/>
          <w:szCs w:val="22"/>
          <w:lang w:val="en-US"/>
        </w:rPr>
        <w:t>(Oracle, 2014)</w:t>
      </w:r>
      <w:r w:rsidR="009D5310" w:rsidRPr="009D5310">
        <w:rPr>
          <w:rFonts w:ascii="Arial" w:eastAsiaTheme="minorEastAsia" w:hAnsi="Arial" w:cs="Arial"/>
          <w:color w:val="1A1A1A"/>
          <w:sz w:val="22"/>
          <w:szCs w:val="22"/>
          <w:lang w:val="en-US"/>
        </w:rPr>
        <w:fldChar w:fldCharType="end"/>
      </w:r>
      <w:r w:rsidR="009D5310" w:rsidRPr="009D5310">
        <w:rPr>
          <w:rFonts w:ascii="Arial" w:eastAsiaTheme="minorEastAsia" w:hAnsi="Arial" w:cs="Arial"/>
          <w:color w:val="1A1A1A"/>
          <w:sz w:val="22"/>
          <w:szCs w:val="22"/>
          <w:lang w:val="en-US"/>
        </w:rPr>
        <w:t xml:space="preserve">.  </w:t>
      </w:r>
    </w:p>
    <w:p w14:paraId="49F32367" w14:textId="76BD36BA" w:rsidR="001E0EB1" w:rsidRPr="009D5310" w:rsidRDefault="001E0EB1" w:rsidP="009D5310">
      <w:pPr>
        <w:pStyle w:val="ListParagraph"/>
        <w:widowControl w:val="0"/>
        <w:tabs>
          <w:tab w:val="right" w:pos="8300"/>
        </w:tabs>
        <w:autoSpaceDE w:val="0"/>
        <w:autoSpaceDN w:val="0"/>
        <w:adjustRightInd w:val="0"/>
        <w:ind w:left="1440"/>
        <w:jc w:val="both"/>
        <w:rPr>
          <w:rFonts w:ascii="Arial" w:eastAsiaTheme="minorEastAsia" w:hAnsi="Arial" w:cs="Arial"/>
          <w:color w:val="1A1A1A"/>
          <w:sz w:val="22"/>
          <w:szCs w:val="22"/>
          <w:lang w:val="en-US"/>
        </w:rPr>
      </w:pPr>
    </w:p>
    <w:p w14:paraId="0522D8B3" w14:textId="77777777" w:rsidR="00F364C5" w:rsidRDefault="00F364C5" w:rsidP="00834A78">
      <w:pPr>
        <w:jc w:val="both"/>
        <w:rPr>
          <w:rFonts w:ascii="Arial" w:hAnsi="Arial" w:cs="Arial"/>
          <w:sz w:val="22"/>
          <w:szCs w:val="22"/>
        </w:rPr>
      </w:pPr>
    </w:p>
    <w:p w14:paraId="33C23638" w14:textId="77777777" w:rsidR="00A43734" w:rsidRDefault="00A43734" w:rsidP="00834A78">
      <w:pPr>
        <w:jc w:val="both"/>
        <w:rPr>
          <w:rFonts w:ascii="Arial" w:hAnsi="Arial" w:cs="Arial"/>
          <w:sz w:val="22"/>
          <w:szCs w:val="22"/>
        </w:rPr>
      </w:pPr>
    </w:p>
    <w:p w14:paraId="3CA6C6AE" w14:textId="77777777" w:rsidR="00A43734" w:rsidRDefault="00A43734" w:rsidP="00834A78">
      <w:pPr>
        <w:jc w:val="both"/>
        <w:rPr>
          <w:rFonts w:ascii="Arial" w:hAnsi="Arial" w:cs="Arial"/>
          <w:sz w:val="22"/>
          <w:szCs w:val="22"/>
        </w:rPr>
      </w:pPr>
    </w:p>
    <w:p w14:paraId="6520CDDC" w14:textId="77777777" w:rsidR="00A43734" w:rsidRDefault="00A43734" w:rsidP="00834A78">
      <w:pPr>
        <w:jc w:val="both"/>
        <w:rPr>
          <w:rFonts w:ascii="Arial" w:hAnsi="Arial" w:cs="Arial"/>
          <w:sz w:val="22"/>
          <w:szCs w:val="22"/>
        </w:rPr>
      </w:pPr>
    </w:p>
    <w:p w14:paraId="36866A28" w14:textId="77777777" w:rsidR="00A43734" w:rsidRDefault="00A43734" w:rsidP="00834A78">
      <w:pPr>
        <w:jc w:val="both"/>
        <w:rPr>
          <w:rFonts w:ascii="Arial" w:hAnsi="Arial" w:cs="Arial"/>
          <w:sz w:val="22"/>
          <w:szCs w:val="22"/>
        </w:rPr>
      </w:pPr>
    </w:p>
    <w:p w14:paraId="5DA35653" w14:textId="77777777" w:rsidR="00A43734" w:rsidRDefault="00A43734" w:rsidP="00834A78">
      <w:pPr>
        <w:jc w:val="both"/>
        <w:rPr>
          <w:rFonts w:ascii="Arial" w:hAnsi="Arial" w:cs="Arial"/>
          <w:sz w:val="22"/>
          <w:szCs w:val="22"/>
        </w:rPr>
      </w:pPr>
    </w:p>
    <w:p w14:paraId="5E33872A" w14:textId="77777777" w:rsidR="00A43734" w:rsidRDefault="00A43734" w:rsidP="00834A78">
      <w:pPr>
        <w:jc w:val="both"/>
        <w:rPr>
          <w:rFonts w:ascii="Arial" w:hAnsi="Arial" w:cs="Arial"/>
          <w:sz w:val="22"/>
          <w:szCs w:val="22"/>
        </w:rPr>
      </w:pPr>
    </w:p>
    <w:p w14:paraId="79D54E5D" w14:textId="77777777" w:rsidR="00A43734" w:rsidRDefault="00A43734" w:rsidP="00834A78">
      <w:pPr>
        <w:jc w:val="both"/>
        <w:rPr>
          <w:rFonts w:ascii="Arial" w:hAnsi="Arial" w:cs="Arial"/>
          <w:sz w:val="22"/>
          <w:szCs w:val="22"/>
        </w:rPr>
      </w:pPr>
    </w:p>
    <w:p w14:paraId="072C4C83" w14:textId="497FE17B" w:rsidR="00A43734" w:rsidRPr="00A43734" w:rsidRDefault="00A43734" w:rsidP="00834A78">
      <w:pPr>
        <w:jc w:val="both"/>
        <w:rPr>
          <w:rFonts w:asciiTheme="majorHAnsi" w:eastAsiaTheme="majorEastAsia" w:hAnsiTheme="majorHAnsi" w:cstheme="majorBidi"/>
          <w:b/>
          <w:bCs/>
          <w:color w:val="345A8A" w:themeColor="accent1" w:themeShade="B5"/>
          <w:sz w:val="32"/>
          <w:szCs w:val="32"/>
        </w:rPr>
      </w:pPr>
      <w:bookmarkStart w:id="1" w:name="_GoBack"/>
      <w:r w:rsidRPr="00A43734">
        <w:rPr>
          <w:rFonts w:asciiTheme="majorHAnsi" w:eastAsiaTheme="majorEastAsia" w:hAnsiTheme="majorHAnsi" w:cstheme="majorBidi"/>
          <w:b/>
          <w:bCs/>
          <w:color w:val="345A8A" w:themeColor="accent1" w:themeShade="B5"/>
          <w:sz w:val="32"/>
          <w:szCs w:val="32"/>
        </w:rPr>
        <w:t>REFERENCES:</w:t>
      </w:r>
    </w:p>
    <w:bookmarkEnd w:id="1"/>
    <w:p w14:paraId="3E92D9A3" w14:textId="721DFCD5" w:rsidR="00AA0839" w:rsidRPr="00AA0839" w:rsidRDefault="00121C64">
      <w:pPr>
        <w:pStyle w:val="NormalWeb"/>
        <w:ind w:left="480" w:hanging="480"/>
        <w:divId w:val="313023244"/>
        <w:rPr>
          <w:rFonts w:ascii="Times New Roman" w:hAnsi="Times New Roman"/>
          <w:noProof/>
          <w:sz w:val="24"/>
        </w:rPr>
      </w:pPr>
      <w:r w:rsidRPr="00121C64">
        <w:rPr>
          <w:b/>
          <w:i/>
          <w:highlight w:val="yellow"/>
        </w:rPr>
        <w:fldChar w:fldCharType="begin" w:fldLock="1"/>
      </w:r>
      <w:r w:rsidRPr="00121C64">
        <w:rPr>
          <w:b/>
          <w:i/>
          <w:highlight w:val="yellow"/>
        </w:rPr>
        <w:instrText xml:space="preserve">ADDIN Mendeley Bibliography CSL_BIBLIOGRAPHY </w:instrText>
      </w:r>
      <w:r w:rsidRPr="00121C64">
        <w:rPr>
          <w:b/>
          <w:i/>
          <w:highlight w:val="yellow"/>
        </w:rPr>
        <w:fldChar w:fldCharType="separate"/>
      </w:r>
      <w:r w:rsidR="00AA0839" w:rsidRPr="00AA0839">
        <w:rPr>
          <w:rFonts w:ascii="Times New Roman" w:hAnsi="Times New Roman"/>
          <w:noProof/>
          <w:sz w:val="24"/>
        </w:rPr>
        <w:t xml:space="preserve">Goos G, Hartmanis, J. and van L.J., 2003. Conceptual Modeling-ER 2003. </w:t>
      </w:r>
      <w:r w:rsidR="00AA0839" w:rsidRPr="00AA0839">
        <w:rPr>
          <w:rFonts w:ascii="Times New Roman" w:hAnsi="Times New Roman"/>
          <w:i/>
          <w:iCs/>
          <w:noProof/>
          <w:sz w:val="24"/>
        </w:rPr>
        <w:t>Springer-Verlag Berlin Heidelberg</w:t>
      </w:r>
      <w:r w:rsidR="00AA0839" w:rsidRPr="00AA0839">
        <w:rPr>
          <w:rFonts w:ascii="Times New Roman" w:hAnsi="Times New Roman"/>
          <w:noProof/>
          <w:sz w:val="24"/>
        </w:rPr>
        <w:t>. Available at: http://download.springer.com/static/pdf/54/bok%3A978-3-540-39648-2.pdf?auth66=1421251779_b8d74ae212dcb392186662a364036b7b&amp;ext=.pdf [Accessed January 14, 2015].</w:t>
      </w:r>
    </w:p>
    <w:p w14:paraId="22B41889" w14:textId="77777777" w:rsidR="00AA0839" w:rsidRPr="00AA0839" w:rsidRDefault="00AA0839">
      <w:pPr>
        <w:pStyle w:val="NormalWeb"/>
        <w:ind w:left="480" w:hanging="480"/>
        <w:divId w:val="313023244"/>
        <w:rPr>
          <w:rFonts w:ascii="Times New Roman" w:hAnsi="Times New Roman"/>
          <w:noProof/>
          <w:sz w:val="24"/>
        </w:rPr>
      </w:pPr>
      <w:r w:rsidRPr="00AA0839">
        <w:rPr>
          <w:rFonts w:ascii="Times New Roman" w:hAnsi="Times New Roman"/>
          <w:noProof/>
          <w:sz w:val="24"/>
        </w:rPr>
        <w:t xml:space="preserve">Oracle, 2014. Database Data Warehousing Guide. </w:t>
      </w:r>
      <w:r w:rsidRPr="00AA0839">
        <w:rPr>
          <w:rFonts w:ascii="Times New Roman" w:hAnsi="Times New Roman"/>
          <w:i/>
          <w:iCs/>
          <w:noProof/>
          <w:sz w:val="24"/>
        </w:rPr>
        <w:t>Oracle Database Online Documentation</w:t>
      </w:r>
      <w:r w:rsidRPr="00AA0839">
        <w:rPr>
          <w:rFonts w:ascii="Times New Roman" w:hAnsi="Times New Roman"/>
          <w:noProof/>
          <w:sz w:val="24"/>
        </w:rPr>
        <w:t>. Available at: http://docs.oracle.com/cd/B19306_01/server.102/b14223/extract.htm [Accessed January 19, 2015].</w:t>
      </w:r>
    </w:p>
    <w:p w14:paraId="68FC6A1C" w14:textId="0B5F5B2F" w:rsidR="0081443C" w:rsidRPr="00121C64" w:rsidRDefault="00121C64" w:rsidP="00AA0839">
      <w:pPr>
        <w:pStyle w:val="NormalWeb"/>
        <w:ind w:left="480" w:hanging="480"/>
        <w:divId w:val="242297260"/>
        <w:rPr>
          <w:b/>
          <w:bCs/>
          <w:i/>
          <w:iCs/>
        </w:rPr>
      </w:pPr>
      <w:r w:rsidRPr="00121C64">
        <w:rPr>
          <w:b/>
          <w:i/>
          <w:highlight w:val="yellow"/>
        </w:rPr>
        <w:fldChar w:fldCharType="end"/>
      </w:r>
    </w:p>
    <w:sectPr w:rsidR="0081443C" w:rsidRPr="00121C64" w:rsidSect="00AE2A3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C6C7A" w14:textId="77777777" w:rsidR="00255506" w:rsidRDefault="00255506" w:rsidP="00121C64">
      <w:r>
        <w:separator/>
      </w:r>
    </w:p>
  </w:endnote>
  <w:endnote w:type="continuationSeparator" w:id="0">
    <w:p w14:paraId="3DA146EB" w14:textId="77777777" w:rsidR="00255506" w:rsidRDefault="00255506" w:rsidP="0012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D7D26" w14:textId="77777777" w:rsidR="00255506" w:rsidRDefault="00255506" w:rsidP="00121C64">
      <w:r>
        <w:separator/>
      </w:r>
    </w:p>
  </w:footnote>
  <w:footnote w:type="continuationSeparator" w:id="0">
    <w:p w14:paraId="4E0599CA" w14:textId="77777777" w:rsidR="00255506" w:rsidRDefault="00255506" w:rsidP="00121C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CC0FC4"/>
    <w:multiLevelType w:val="hybridMultilevel"/>
    <w:tmpl w:val="23362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245EC"/>
    <w:multiLevelType w:val="hybridMultilevel"/>
    <w:tmpl w:val="4A561B92"/>
    <w:lvl w:ilvl="0" w:tplc="0F3CF05C">
      <w:start w:val="1"/>
      <w:numFmt w:val="bullet"/>
      <w:lvlText w:val=""/>
      <w:lvlJc w:val="left"/>
      <w:pPr>
        <w:tabs>
          <w:tab w:val="num" w:pos="720"/>
        </w:tabs>
        <w:ind w:left="720" w:hanging="360"/>
      </w:pPr>
      <w:rPr>
        <w:rFonts w:ascii="Wingdings" w:hAnsi="Wingdings" w:hint="default"/>
      </w:rPr>
    </w:lvl>
    <w:lvl w:ilvl="1" w:tplc="BD6ED89C" w:tentative="1">
      <w:start w:val="1"/>
      <w:numFmt w:val="bullet"/>
      <w:lvlText w:val=""/>
      <w:lvlJc w:val="left"/>
      <w:pPr>
        <w:tabs>
          <w:tab w:val="num" w:pos="1440"/>
        </w:tabs>
        <w:ind w:left="1440" w:hanging="360"/>
      </w:pPr>
      <w:rPr>
        <w:rFonts w:ascii="Wingdings" w:hAnsi="Wingdings" w:hint="default"/>
      </w:rPr>
    </w:lvl>
    <w:lvl w:ilvl="2" w:tplc="69A6A0F6">
      <w:start w:val="1"/>
      <w:numFmt w:val="bullet"/>
      <w:lvlText w:val=""/>
      <w:lvlJc w:val="left"/>
      <w:pPr>
        <w:tabs>
          <w:tab w:val="num" w:pos="2160"/>
        </w:tabs>
        <w:ind w:left="2160" w:hanging="360"/>
      </w:pPr>
      <w:rPr>
        <w:rFonts w:ascii="Wingdings" w:hAnsi="Wingdings" w:hint="default"/>
      </w:rPr>
    </w:lvl>
    <w:lvl w:ilvl="3" w:tplc="675A7C5A" w:tentative="1">
      <w:start w:val="1"/>
      <w:numFmt w:val="bullet"/>
      <w:lvlText w:val=""/>
      <w:lvlJc w:val="left"/>
      <w:pPr>
        <w:tabs>
          <w:tab w:val="num" w:pos="2880"/>
        </w:tabs>
        <w:ind w:left="2880" w:hanging="360"/>
      </w:pPr>
      <w:rPr>
        <w:rFonts w:ascii="Wingdings" w:hAnsi="Wingdings" w:hint="default"/>
      </w:rPr>
    </w:lvl>
    <w:lvl w:ilvl="4" w:tplc="FA506918" w:tentative="1">
      <w:start w:val="1"/>
      <w:numFmt w:val="bullet"/>
      <w:lvlText w:val=""/>
      <w:lvlJc w:val="left"/>
      <w:pPr>
        <w:tabs>
          <w:tab w:val="num" w:pos="3600"/>
        </w:tabs>
        <w:ind w:left="3600" w:hanging="360"/>
      </w:pPr>
      <w:rPr>
        <w:rFonts w:ascii="Wingdings" w:hAnsi="Wingdings" w:hint="default"/>
      </w:rPr>
    </w:lvl>
    <w:lvl w:ilvl="5" w:tplc="48C8A326" w:tentative="1">
      <w:start w:val="1"/>
      <w:numFmt w:val="bullet"/>
      <w:lvlText w:val=""/>
      <w:lvlJc w:val="left"/>
      <w:pPr>
        <w:tabs>
          <w:tab w:val="num" w:pos="4320"/>
        </w:tabs>
        <w:ind w:left="4320" w:hanging="360"/>
      </w:pPr>
      <w:rPr>
        <w:rFonts w:ascii="Wingdings" w:hAnsi="Wingdings" w:hint="default"/>
      </w:rPr>
    </w:lvl>
    <w:lvl w:ilvl="6" w:tplc="543E64F6" w:tentative="1">
      <w:start w:val="1"/>
      <w:numFmt w:val="bullet"/>
      <w:lvlText w:val=""/>
      <w:lvlJc w:val="left"/>
      <w:pPr>
        <w:tabs>
          <w:tab w:val="num" w:pos="5040"/>
        </w:tabs>
        <w:ind w:left="5040" w:hanging="360"/>
      </w:pPr>
      <w:rPr>
        <w:rFonts w:ascii="Wingdings" w:hAnsi="Wingdings" w:hint="default"/>
      </w:rPr>
    </w:lvl>
    <w:lvl w:ilvl="7" w:tplc="A6CEC7CC" w:tentative="1">
      <w:start w:val="1"/>
      <w:numFmt w:val="bullet"/>
      <w:lvlText w:val=""/>
      <w:lvlJc w:val="left"/>
      <w:pPr>
        <w:tabs>
          <w:tab w:val="num" w:pos="5760"/>
        </w:tabs>
        <w:ind w:left="5760" w:hanging="360"/>
      </w:pPr>
      <w:rPr>
        <w:rFonts w:ascii="Wingdings" w:hAnsi="Wingdings" w:hint="default"/>
      </w:rPr>
    </w:lvl>
    <w:lvl w:ilvl="8" w:tplc="6F42BEFA" w:tentative="1">
      <w:start w:val="1"/>
      <w:numFmt w:val="bullet"/>
      <w:lvlText w:val=""/>
      <w:lvlJc w:val="left"/>
      <w:pPr>
        <w:tabs>
          <w:tab w:val="num" w:pos="6480"/>
        </w:tabs>
        <w:ind w:left="6480" w:hanging="360"/>
      </w:pPr>
      <w:rPr>
        <w:rFonts w:ascii="Wingdings" w:hAnsi="Wingdings" w:hint="default"/>
      </w:rPr>
    </w:lvl>
  </w:abstractNum>
  <w:abstractNum w:abstractNumId="3">
    <w:nsid w:val="20FF168D"/>
    <w:multiLevelType w:val="hybridMultilevel"/>
    <w:tmpl w:val="A9A8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03651"/>
    <w:multiLevelType w:val="hybridMultilevel"/>
    <w:tmpl w:val="C3CE6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85EC8"/>
    <w:multiLevelType w:val="hybridMultilevel"/>
    <w:tmpl w:val="DE641B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A5A93"/>
    <w:multiLevelType w:val="hybridMultilevel"/>
    <w:tmpl w:val="1B1E9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F8"/>
    <w:rsid w:val="000F56B4"/>
    <w:rsid w:val="00121C64"/>
    <w:rsid w:val="001A4F9F"/>
    <w:rsid w:val="001E0EB1"/>
    <w:rsid w:val="002120C7"/>
    <w:rsid w:val="00255506"/>
    <w:rsid w:val="00274D08"/>
    <w:rsid w:val="002C459F"/>
    <w:rsid w:val="002D30D3"/>
    <w:rsid w:val="00335383"/>
    <w:rsid w:val="0035093E"/>
    <w:rsid w:val="003856E5"/>
    <w:rsid w:val="003F2979"/>
    <w:rsid w:val="004451BF"/>
    <w:rsid w:val="005116B8"/>
    <w:rsid w:val="005209DC"/>
    <w:rsid w:val="00521EF1"/>
    <w:rsid w:val="00543F82"/>
    <w:rsid w:val="005F3810"/>
    <w:rsid w:val="00627D0F"/>
    <w:rsid w:val="0065586D"/>
    <w:rsid w:val="007E7AEF"/>
    <w:rsid w:val="0081443C"/>
    <w:rsid w:val="008148EF"/>
    <w:rsid w:val="008348A7"/>
    <w:rsid w:val="00834A78"/>
    <w:rsid w:val="0085597A"/>
    <w:rsid w:val="008717C9"/>
    <w:rsid w:val="008F1D20"/>
    <w:rsid w:val="008F552E"/>
    <w:rsid w:val="009A6239"/>
    <w:rsid w:val="009D5310"/>
    <w:rsid w:val="00A32652"/>
    <w:rsid w:val="00A43734"/>
    <w:rsid w:val="00A616DF"/>
    <w:rsid w:val="00AA0839"/>
    <w:rsid w:val="00AD61E5"/>
    <w:rsid w:val="00AD7225"/>
    <w:rsid w:val="00AE2A3C"/>
    <w:rsid w:val="00B1506C"/>
    <w:rsid w:val="00B562D5"/>
    <w:rsid w:val="00BD199D"/>
    <w:rsid w:val="00C21BB0"/>
    <w:rsid w:val="00C507AA"/>
    <w:rsid w:val="00CA158A"/>
    <w:rsid w:val="00D12139"/>
    <w:rsid w:val="00DB4E66"/>
    <w:rsid w:val="00E0731D"/>
    <w:rsid w:val="00EA7DA1"/>
    <w:rsid w:val="00EE46FC"/>
    <w:rsid w:val="00EF74F8"/>
    <w:rsid w:val="00F364C5"/>
    <w:rsid w:val="00F950F4"/>
    <w:rsid w:val="00FE10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7FA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F8"/>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EF74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74F8"/>
    <w:pPr>
      <w:keepNext/>
      <w:keepLines/>
      <w:spacing w:before="200"/>
      <w:outlineLvl w:val="2"/>
    </w:pPr>
    <w:rPr>
      <w:rFonts w:eastAsiaTheme="majorEastAsia"/>
      <w:b/>
      <w:bCs/>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4F8"/>
    <w:rPr>
      <w:rFonts w:ascii="Times New Roman" w:eastAsiaTheme="majorEastAsia" w:hAnsi="Times New Roman" w:cs="Times New Roman"/>
      <w:b/>
      <w:bCs/>
      <w:i/>
      <w:u w:val="single"/>
    </w:rPr>
  </w:style>
  <w:style w:type="character" w:customStyle="1" w:styleId="Heading1Char">
    <w:name w:val="Heading 1 Char"/>
    <w:basedOn w:val="DefaultParagraphFont"/>
    <w:link w:val="Heading1"/>
    <w:uiPriority w:val="9"/>
    <w:rsid w:val="00EF74F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EF74F8"/>
    <w:pPr>
      <w:spacing w:before="100" w:beforeAutospacing="1" w:after="100" w:afterAutospacing="1"/>
    </w:pPr>
    <w:rPr>
      <w:rFonts w:ascii="Times" w:eastAsiaTheme="minorEastAsia" w:hAnsi="Times"/>
      <w:sz w:val="20"/>
    </w:rPr>
  </w:style>
  <w:style w:type="paragraph" w:styleId="ListParagraph">
    <w:name w:val="List Paragraph"/>
    <w:basedOn w:val="Normal"/>
    <w:uiPriority w:val="34"/>
    <w:qFormat/>
    <w:rsid w:val="008148EF"/>
    <w:pPr>
      <w:ind w:left="720"/>
      <w:contextualSpacing/>
    </w:pPr>
  </w:style>
  <w:style w:type="paragraph" w:styleId="Header">
    <w:name w:val="header"/>
    <w:basedOn w:val="Normal"/>
    <w:link w:val="HeaderChar"/>
    <w:uiPriority w:val="99"/>
    <w:unhideWhenUsed/>
    <w:rsid w:val="00121C64"/>
    <w:pPr>
      <w:tabs>
        <w:tab w:val="center" w:pos="4320"/>
        <w:tab w:val="right" w:pos="8640"/>
      </w:tabs>
    </w:pPr>
  </w:style>
  <w:style w:type="character" w:customStyle="1" w:styleId="HeaderChar">
    <w:name w:val="Header Char"/>
    <w:basedOn w:val="DefaultParagraphFont"/>
    <w:link w:val="Header"/>
    <w:uiPriority w:val="99"/>
    <w:rsid w:val="00121C64"/>
    <w:rPr>
      <w:rFonts w:ascii="Times New Roman" w:eastAsia="Times New Roman" w:hAnsi="Times New Roman" w:cs="Times New Roman"/>
      <w:szCs w:val="20"/>
    </w:rPr>
  </w:style>
  <w:style w:type="paragraph" w:styleId="Footer">
    <w:name w:val="footer"/>
    <w:basedOn w:val="Normal"/>
    <w:link w:val="FooterChar"/>
    <w:uiPriority w:val="99"/>
    <w:unhideWhenUsed/>
    <w:rsid w:val="00121C64"/>
    <w:pPr>
      <w:tabs>
        <w:tab w:val="center" w:pos="4320"/>
        <w:tab w:val="right" w:pos="8640"/>
      </w:tabs>
    </w:pPr>
  </w:style>
  <w:style w:type="character" w:customStyle="1" w:styleId="FooterChar">
    <w:name w:val="Footer Char"/>
    <w:basedOn w:val="DefaultParagraphFont"/>
    <w:link w:val="Footer"/>
    <w:uiPriority w:val="99"/>
    <w:rsid w:val="00121C64"/>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F8"/>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EF74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74F8"/>
    <w:pPr>
      <w:keepNext/>
      <w:keepLines/>
      <w:spacing w:before="200"/>
      <w:outlineLvl w:val="2"/>
    </w:pPr>
    <w:rPr>
      <w:rFonts w:eastAsiaTheme="majorEastAsia"/>
      <w:b/>
      <w:bCs/>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4F8"/>
    <w:rPr>
      <w:rFonts w:ascii="Times New Roman" w:eastAsiaTheme="majorEastAsia" w:hAnsi="Times New Roman" w:cs="Times New Roman"/>
      <w:b/>
      <w:bCs/>
      <w:i/>
      <w:u w:val="single"/>
    </w:rPr>
  </w:style>
  <w:style w:type="character" w:customStyle="1" w:styleId="Heading1Char">
    <w:name w:val="Heading 1 Char"/>
    <w:basedOn w:val="DefaultParagraphFont"/>
    <w:link w:val="Heading1"/>
    <w:uiPriority w:val="9"/>
    <w:rsid w:val="00EF74F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EF74F8"/>
    <w:pPr>
      <w:spacing w:before="100" w:beforeAutospacing="1" w:after="100" w:afterAutospacing="1"/>
    </w:pPr>
    <w:rPr>
      <w:rFonts w:ascii="Times" w:eastAsiaTheme="minorEastAsia" w:hAnsi="Times"/>
      <w:sz w:val="20"/>
    </w:rPr>
  </w:style>
  <w:style w:type="paragraph" w:styleId="ListParagraph">
    <w:name w:val="List Paragraph"/>
    <w:basedOn w:val="Normal"/>
    <w:uiPriority w:val="34"/>
    <w:qFormat/>
    <w:rsid w:val="008148EF"/>
    <w:pPr>
      <w:ind w:left="720"/>
      <w:contextualSpacing/>
    </w:pPr>
  </w:style>
  <w:style w:type="paragraph" w:styleId="Header">
    <w:name w:val="header"/>
    <w:basedOn w:val="Normal"/>
    <w:link w:val="HeaderChar"/>
    <w:uiPriority w:val="99"/>
    <w:unhideWhenUsed/>
    <w:rsid w:val="00121C64"/>
    <w:pPr>
      <w:tabs>
        <w:tab w:val="center" w:pos="4320"/>
        <w:tab w:val="right" w:pos="8640"/>
      </w:tabs>
    </w:pPr>
  </w:style>
  <w:style w:type="character" w:customStyle="1" w:styleId="HeaderChar">
    <w:name w:val="Header Char"/>
    <w:basedOn w:val="DefaultParagraphFont"/>
    <w:link w:val="Header"/>
    <w:uiPriority w:val="99"/>
    <w:rsid w:val="00121C64"/>
    <w:rPr>
      <w:rFonts w:ascii="Times New Roman" w:eastAsia="Times New Roman" w:hAnsi="Times New Roman" w:cs="Times New Roman"/>
      <w:szCs w:val="20"/>
    </w:rPr>
  </w:style>
  <w:style w:type="paragraph" w:styleId="Footer">
    <w:name w:val="footer"/>
    <w:basedOn w:val="Normal"/>
    <w:link w:val="FooterChar"/>
    <w:uiPriority w:val="99"/>
    <w:unhideWhenUsed/>
    <w:rsid w:val="00121C64"/>
    <w:pPr>
      <w:tabs>
        <w:tab w:val="center" w:pos="4320"/>
        <w:tab w:val="right" w:pos="8640"/>
      </w:tabs>
    </w:pPr>
  </w:style>
  <w:style w:type="character" w:customStyle="1" w:styleId="FooterChar">
    <w:name w:val="Footer Char"/>
    <w:basedOn w:val="DefaultParagraphFont"/>
    <w:link w:val="Footer"/>
    <w:uiPriority w:val="99"/>
    <w:rsid w:val="00121C64"/>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97260">
      <w:bodyDiv w:val="1"/>
      <w:marLeft w:val="0"/>
      <w:marRight w:val="0"/>
      <w:marTop w:val="0"/>
      <w:marBottom w:val="0"/>
      <w:divBdr>
        <w:top w:val="none" w:sz="0" w:space="0" w:color="auto"/>
        <w:left w:val="none" w:sz="0" w:space="0" w:color="auto"/>
        <w:bottom w:val="none" w:sz="0" w:space="0" w:color="auto"/>
        <w:right w:val="none" w:sz="0" w:space="0" w:color="auto"/>
      </w:divBdr>
      <w:divsChild>
        <w:div w:id="313023244">
          <w:marLeft w:val="0"/>
          <w:marRight w:val="0"/>
          <w:marTop w:val="0"/>
          <w:marBottom w:val="0"/>
          <w:divBdr>
            <w:top w:val="none" w:sz="0" w:space="0" w:color="auto"/>
            <w:left w:val="none" w:sz="0" w:space="0" w:color="auto"/>
            <w:bottom w:val="none" w:sz="0" w:space="0" w:color="auto"/>
            <w:right w:val="none" w:sz="0" w:space="0" w:color="auto"/>
          </w:divBdr>
        </w:div>
      </w:divsChild>
    </w:div>
    <w:div w:id="583760490">
      <w:bodyDiv w:val="1"/>
      <w:marLeft w:val="0"/>
      <w:marRight w:val="0"/>
      <w:marTop w:val="0"/>
      <w:marBottom w:val="0"/>
      <w:divBdr>
        <w:top w:val="none" w:sz="0" w:space="0" w:color="auto"/>
        <w:left w:val="none" w:sz="0" w:space="0" w:color="auto"/>
        <w:bottom w:val="none" w:sz="0" w:space="0" w:color="auto"/>
        <w:right w:val="none" w:sz="0" w:space="0" w:color="auto"/>
      </w:divBdr>
    </w:div>
    <w:div w:id="682560339">
      <w:bodyDiv w:val="1"/>
      <w:marLeft w:val="0"/>
      <w:marRight w:val="0"/>
      <w:marTop w:val="0"/>
      <w:marBottom w:val="0"/>
      <w:divBdr>
        <w:top w:val="none" w:sz="0" w:space="0" w:color="auto"/>
        <w:left w:val="none" w:sz="0" w:space="0" w:color="auto"/>
        <w:bottom w:val="none" w:sz="0" w:space="0" w:color="auto"/>
        <w:right w:val="none" w:sz="0" w:space="0" w:color="auto"/>
      </w:divBdr>
    </w:div>
    <w:div w:id="1787237302">
      <w:bodyDiv w:val="1"/>
      <w:marLeft w:val="0"/>
      <w:marRight w:val="0"/>
      <w:marTop w:val="0"/>
      <w:marBottom w:val="0"/>
      <w:divBdr>
        <w:top w:val="none" w:sz="0" w:space="0" w:color="auto"/>
        <w:left w:val="none" w:sz="0" w:space="0" w:color="auto"/>
        <w:bottom w:val="none" w:sz="0" w:space="0" w:color="auto"/>
        <w:right w:val="none" w:sz="0" w:space="0" w:color="auto"/>
      </w:divBdr>
      <w:divsChild>
        <w:div w:id="1309632098">
          <w:marLeft w:val="1800"/>
          <w:marRight w:val="0"/>
          <w:marTop w:val="86"/>
          <w:marBottom w:val="0"/>
          <w:divBdr>
            <w:top w:val="none" w:sz="0" w:space="0" w:color="auto"/>
            <w:left w:val="none" w:sz="0" w:space="0" w:color="auto"/>
            <w:bottom w:val="none" w:sz="0" w:space="0" w:color="auto"/>
            <w:right w:val="none" w:sz="0" w:space="0" w:color="auto"/>
          </w:divBdr>
        </w:div>
      </w:divsChild>
    </w:div>
    <w:div w:id="2027634199">
      <w:bodyDiv w:val="1"/>
      <w:marLeft w:val="0"/>
      <w:marRight w:val="0"/>
      <w:marTop w:val="0"/>
      <w:marBottom w:val="0"/>
      <w:divBdr>
        <w:top w:val="none" w:sz="0" w:space="0" w:color="auto"/>
        <w:left w:val="none" w:sz="0" w:space="0" w:color="auto"/>
        <w:bottom w:val="none" w:sz="0" w:space="0" w:color="auto"/>
        <w:right w:val="none" w:sz="0" w:space="0" w:color="auto"/>
      </w:divBdr>
      <w:divsChild>
        <w:div w:id="439764026">
          <w:marLeft w:val="0"/>
          <w:marRight w:val="0"/>
          <w:marTop w:val="0"/>
          <w:marBottom w:val="0"/>
          <w:divBdr>
            <w:top w:val="none" w:sz="0" w:space="0" w:color="auto"/>
            <w:left w:val="none" w:sz="0" w:space="0" w:color="auto"/>
            <w:bottom w:val="none" w:sz="0" w:space="0" w:color="auto"/>
            <w:right w:val="none" w:sz="0" w:space="0" w:color="auto"/>
          </w:divBdr>
          <w:divsChild>
            <w:div w:id="1425421126">
              <w:marLeft w:val="0"/>
              <w:marRight w:val="0"/>
              <w:marTop w:val="0"/>
              <w:marBottom w:val="0"/>
              <w:divBdr>
                <w:top w:val="none" w:sz="0" w:space="0" w:color="auto"/>
                <w:left w:val="none" w:sz="0" w:space="0" w:color="auto"/>
                <w:bottom w:val="none" w:sz="0" w:space="0" w:color="auto"/>
                <w:right w:val="none" w:sz="0" w:space="0" w:color="auto"/>
              </w:divBdr>
              <w:divsChild>
                <w:div w:id="1298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1231</Words>
  <Characters>7019</Characters>
  <Application>Microsoft Macintosh Word</Application>
  <DocSecurity>0</DocSecurity>
  <Lines>58</Lines>
  <Paragraphs>16</Paragraphs>
  <ScaleCrop>false</ScaleCrop>
  <Company>MDX</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Vyshnyak</dc:creator>
  <cp:keywords/>
  <dc:description/>
  <cp:lastModifiedBy>Kateryna Vyshnyak</cp:lastModifiedBy>
  <cp:revision>19</cp:revision>
  <dcterms:created xsi:type="dcterms:W3CDTF">2015-01-14T15:58:00Z</dcterms:created>
  <dcterms:modified xsi:type="dcterms:W3CDTF">2015-01-21T01:28:00Z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